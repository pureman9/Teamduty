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8FD0E" w14:textId="77777777" w:rsidR="00461F81" w:rsidRDefault="00461F81" w:rsidP="00461F81">
      <w:pPr>
        <w:rPr>
          <w:rFonts w:ascii="Times New Roman" w:eastAsiaTheme="majorEastAsia" w:hAnsi="Times New Roman" w:cs="Times New Roman"/>
          <w:b/>
          <w:bCs/>
          <w:sz w:val="36"/>
          <w:szCs w:val="36"/>
          <w:lang w:bidi="ar-SA"/>
        </w:rPr>
      </w:pPr>
    </w:p>
    <w:p w14:paraId="35E0D2B6" w14:textId="77777777" w:rsidR="00461F81" w:rsidRDefault="00461F81" w:rsidP="00461F81">
      <w:pPr>
        <w:jc w:val="center"/>
        <w:rPr>
          <w:rFonts w:ascii="Times New Roman" w:hAnsi="Times New Roman" w:cs="Times New Roman"/>
          <w:b/>
          <w:bCs/>
          <w:sz w:val="64"/>
          <w:szCs w:val="64"/>
        </w:rPr>
      </w:pPr>
      <w:r>
        <w:rPr>
          <w:rFonts w:ascii="Times New Roman" w:hAnsi="Times New Roman" w:cs="Times New Roman"/>
          <w:b/>
          <w:bCs/>
          <w:sz w:val="64"/>
          <w:szCs w:val="64"/>
        </w:rPr>
        <w:t>Smart course Management</w:t>
      </w:r>
    </w:p>
    <w:p w14:paraId="0D0054AE" w14:textId="77777777" w:rsidR="00461F81" w:rsidRPr="004B079D" w:rsidRDefault="00461F81" w:rsidP="00461F81">
      <w:pPr>
        <w:jc w:val="center"/>
        <w:rPr>
          <w:rFonts w:ascii="Times New Roman" w:hAnsi="Times New Roman" w:cs="Times New Roman"/>
          <w:b/>
          <w:bCs/>
          <w:sz w:val="64"/>
          <w:szCs w:val="64"/>
        </w:rPr>
      </w:pPr>
      <w:r>
        <w:rPr>
          <w:rFonts w:ascii="Times New Roman" w:hAnsi="Times New Roman" w:cs="Times New Roman"/>
          <w:b/>
          <w:bCs/>
          <w:sz w:val="64"/>
          <w:szCs w:val="64"/>
        </w:rPr>
        <w:t>System in cloud</w:t>
      </w:r>
    </w:p>
    <w:p w14:paraId="60BD5267" w14:textId="77777777" w:rsidR="00461F81" w:rsidRPr="002716B9" w:rsidRDefault="00461F81" w:rsidP="00461F81">
      <w:pPr>
        <w:jc w:val="center"/>
        <w:rPr>
          <w:rFonts w:ascii="Times New Roman" w:hAnsi="Times New Roman" w:cs="Times New Roman"/>
          <w:sz w:val="32"/>
          <w:szCs w:val="32"/>
        </w:rPr>
      </w:pPr>
      <w:r w:rsidRPr="002716B9">
        <w:rPr>
          <w:rFonts w:ascii="Times New Roman" w:hAnsi="Times New Roman" w:cs="Times New Roman"/>
          <w:sz w:val="32"/>
          <w:szCs w:val="32"/>
        </w:rPr>
        <w:t>Project Proposal</w:t>
      </w:r>
    </w:p>
    <w:p w14:paraId="5A0F264A" w14:textId="77777777" w:rsidR="00461F81" w:rsidRPr="002716B9" w:rsidRDefault="00461F81" w:rsidP="00461F81">
      <w:pPr>
        <w:rPr>
          <w:rFonts w:ascii="Times New Roman" w:hAnsi="Times New Roman" w:cs="Times New Roman"/>
          <w:sz w:val="32"/>
          <w:szCs w:val="32"/>
        </w:rPr>
      </w:pPr>
    </w:p>
    <w:p w14:paraId="123CBBCE" w14:textId="77777777" w:rsidR="00461F81" w:rsidRPr="002716B9" w:rsidRDefault="00461F81" w:rsidP="00461F81">
      <w:pPr>
        <w:jc w:val="center"/>
        <w:rPr>
          <w:rFonts w:ascii="Times New Roman" w:hAnsi="Times New Roman" w:cs="Times New Roman"/>
          <w:sz w:val="32"/>
          <w:szCs w:val="32"/>
        </w:rPr>
      </w:pPr>
      <w:r w:rsidRPr="002716B9">
        <w:rPr>
          <w:rFonts w:ascii="Times New Roman" w:hAnsi="Times New Roman" w:cs="Times New Roman"/>
          <w:sz w:val="32"/>
          <w:szCs w:val="32"/>
        </w:rPr>
        <w:t>By</w:t>
      </w:r>
    </w:p>
    <w:p w14:paraId="3EFD75EC" w14:textId="77777777" w:rsidR="00461F81" w:rsidRPr="002716B9" w:rsidRDefault="00461F81" w:rsidP="00461F81">
      <w:pPr>
        <w:jc w:val="center"/>
        <w:rPr>
          <w:rFonts w:ascii="Times New Roman" w:hAnsi="Times New Roman" w:cs="Times New Roman"/>
          <w:b/>
          <w:bCs/>
          <w:sz w:val="36"/>
          <w:szCs w:val="36"/>
        </w:rPr>
      </w:pPr>
      <w:r>
        <w:rPr>
          <w:rFonts w:ascii="Times New Roman" w:hAnsi="Times New Roman" w:cs="Times New Roman"/>
          <w:b/>
          <w:bCs/>
          <w:sz w:val="36"/>
          <w:szCs w:val="36"/>
        </w:rPr>
        <w:t xml:space="preserve">Mr. </w:t>
      </w:r>
      <w:proofErr w:type="spellStart"/>
      <w:r>
        <w:rPr>
          <w:rFonts w:ascii="Times New Roman" w:hAnsi="Times New Roman" w:cs="Times New Roman"/>
          <w:b/>
          <w:bCs/>
          <w:sz w:val="36"/>
          <w:szCs w:val="36"/>
        </w:rPr>
        <w:t>Chaichan</w:t>
      </w:r>
      <w:proofErr w:type="spellEnd"/>
      <w:r>
        <w:rPr>
          <w:rFonts w:ascii="Times New Roman" w:hAnsi="Times New Roman" w:cs="Times New Roman"/>
          <w:b/>
          <w:bCs/>
          <w:sz w:val="36"/>
          <w:szCs w:val="36"/>
        </w:rPr>
        <w:t xml:space="preserve"> Suttee 542115058</w:t>
      </w:r>
    </w:p>
    <w:p w14:paraId="1CA1BF65" w14:textId="77777777" w:rsidR="00461F81" w:rsidRPr="002716B9" w:rsidRDefault="00461F81" w:rsidP="00461F81">
      <w:pPr>
        <w:jc w:val="center"/>
        <w:rPr>
          <w:rFonts w:ascii="Times New Roman" w:hAnsi="Times New Roman" w:cs="Times New Roman"/>
          <w:b/>
          <w:bCs/>
          <w:sz w:val="36"/>
          <w:szCs w:val="36"/>
        </w:rPr>
      </w:pPr>
      <w:r w:rsidRPr="002716B9">
        <w:rPr>
          <w:rFonts w:ascii="Times New Roman" w:hAnsi="Times New Roman" w:cs="Times New Roman"/>
          <w:b/>
          <w:bCs/>
          <w:sz w:val="36"/>
          <w:szCs w:val="36"/>
        </w:rPr>
        <w:t xml:space="preserve">Mr. </w:t>
      </w:r>
      <w:proofErr w:type="spellStart"/>
      <w:r>
        <w:rPr>
          <w:rFonts w:ascii="Times New Roman" w:hAnsi="Times New Roman" w:cs="Times New Roman"/>
          <w:b/>
          <w:bCs/>
          <w:sz w:val="36"/>
          <w:szCs w:val="36"/>
        </w:rPr>
        <w:t>Tanadol</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Parn-ong</w:t>
      </w:r>
      <w:proofErr w:type="spellEnd"/>
      <w:r>
        <w:rPr>
          <w:rFonts w:ascii="Times New Roman" w:hAnsi="Times New Roman" w:cs="Times New Roman"/>
          <w:b/>
          <w:bCs/>
          <w:sz w:val="36"/>
          <w:szCs w:val="36"/>
        </w:rPr>
        <w:t xml:space="preserve"> 542115074</w:t>
      </w:r>
    </w:p>
    <w:p w14:paraId="0438454F" w14:textId="77777777" w:rsidR="00461F81" w:rsidRPr="002716B9" w:rsidRDefault="00461F81" w:rsidP="00461F81">
      <w:pPr>
        <w:jc w:val="center"/>
        <w:rPr>
          <w:rFonts w:ascii="Times New Roman" w:hAnsi="Times New Roman" w:cs="Times New Roman"/>
          <w:sz w:val="24"/>
          <w:szCs w:val="24"/>
        </w:rPr>
      </w:pPr>
    </w:p>
    <w:p w14:paraId="7DC7A357" w14:textId="77777777" w:rsidR="00461F81" w:rsidRPr="002716B9" w:rsidRDefault="00461F81" w:rsidP="00461F81">
      <w:pPr>
        <w:jc w:val="center"/>
        <w:rPr>
          <w:rFonts w:ascii="Times New Roman" w:hAnsi="Times New Roman" w:cs="Times New Roman"/>
          <w:sz w:val="24"/>
          <w:szCs w:val="24"/>
        </w:rPr>
      </w:pPr>
    </w:p>
    <w:p w14:paraId="6ED230EC" w14:textId="77777777" w:rsidR="00461F81" w:rsidRPr="002716B9" w:rsidRDefault="00461F81" w:rsidP="00461F81">
      <w:pPr>
        <w:rPr>
          <w:rFonts w:ascii="Times New Roman" w:hAnsi="Times New Roman" w:cs="Times New Roman"/>
          <w:sz w:val="24"/>
          <w:szCs w:val="24"/>
        </w:rPr>
      </w:pPr>
    </w:p>
    <w:p w14:paraId="10ABB25E" w14:textId="77777777" w:rsidR="00461F81" w:rsidRPr="002716B9" w:rsidRDefault="00461F81" w:rsidP="00461F81">
      <w:pPr>
        <w:jc w:val="center"/>
        <w:rPr>
          <w:rFonts w:ascii="Times New Roman" w:hAnsi="Times New Roman" w:cs="Times New Roman"/>
          <w:sz w:val="32"/>
          <w:szCs w:val="32"/>
        </w:rPr>
      </w:pPr>
      <w:r w:rsidRPr="002716B9">
        <w:rPr>
          <w:rFonts w:ascii="Times New Roman" w:hAnsi="Times New Roman" w:cs="Times New Roman"/>
          <w:sz w:val="32"/>
          <w:szCs w:val="32"/>
        </w:rPr>
        <w:t>Department of Software Engineering</w:t>
      </w:r>
    </w:p>
    <w:p w14:paraId="25E67187" w14:textId="77777777" w:rsidR="00461F81" w:rsidRPr="002716B9" w:rsidRDefault="00461F81" w:rsidP="00461F81">
      <w:pPr>
        <w:jc w:val="center"/>
        <w:rPr>
          <w:rFonts w:ascii="Times New Roman" w:hAnsi="Times New Roman" w:cs="Times New Roman"/>
          <w:sz w:val="32"/>
          <w:szCs w:val="32"/>
        </w:rPr>
      </w:pPr>
      <w:r w:rsidRPr="002716B9">
        <w:rPr>
          <w:rFonts w:ascii="Times New Roman" w:hAnsi="Times New Roman" w:cs="Times New Roman"/>
          <w:sz w:val="32"/>
          <w:szCs w:val="32"/>
        </w:rPr>
        <w:t>College of Arts, Media and Technology</w:t>
      </w:r>
    </w:p>
    <w:p w14:paraId="149E166C" w14:textId="77777777" w:rsidR="00461F81" w:rsidRPr="002716B9" w:rsidRDefault="00461F81" w:rsidP="00461F81">
      <w:pPr>
        <w:jc w:val="center"/>
        <w:rPr>
          <w:rFonts w:ascii="Times New Roman" w:hAnsi="Times New Roman" w:cs="Times New Roman"/>
          <w:sz w:val="32"/>
          <w:szCs w:val="32"/>
        </w:rPr>
      </w:pPr>
      <w:r w:rsidRPr="002716B9">
        <w:rPr>
          <w:rFonts w:ascii="Times New Roman" w:hAnsi="Times New Roman" w:cs="Times New Roman"/>
          <w:sz w:val="32"/>
          <w:szCs w:val="32"/>
        </w:rPr>
        <w:t>Chiang Mai University</w:t>
      </w:r>
    </w:p>
    <w:p w14:paraId="0FCEE090" w14:textId="77777777" w:rsidR="00461F81" w:rsidRPr="002716B9" w:rsidRDefault="00461F81" w:rsidP="00461F81">
      <w:pPr>
        <w:jc w:val="center"/>
        <w:rPr>
          <w:rFonts w:ascii="Times New Roman" w:hAnsi="Times New Roman" w:cs="Times New Roman"/>
          <w:sz w:val="32"/>
          <w:szCs w:val="32"/>
        </w:rPr>
      </w:pPr>
    </w:p>
    <w:p w14:paraId="0E89B80D" w14:textId="77777777" w:rsidR="00461F81" w:rsidRPr="002716B9" w:rsidRDefault="00461F81" w:rsidP="00461F81">
      <w:pPr>
        <w:jc w:val="center"/>
        <w:rPr>
          <w:rStyle w:val="apple-style-span"/>
          <w:rFonts w:ascii="Times New Roman" w:hAnsi="Times New Roman" w:cs="Times New Roman"/>
          <w:sz w:val="32"/>
          <w:szCs w:val="32"/>
        </w:rPr>
      </w:pPr>
    </w:p>
    <w:p w14:paraId="546685FD" w14:textId="77777777" w:rsidR="00461F81" w:rsidRPr="002716B9" w:rsidRDefault="00461F81" w:rsidP="00461F81">
      <w:pPr>
        <w:jc w:val="center"/>
        <w:rPr>
          <w:rStyle w:val="apple-style-span"/>
          <w:rFonts w:ascii="Times New Roman" w:hAnsi="Times New Roman" w:cs="Times New Roman"/>
          <w:sz w:val="32"/>
          <w:szCs w:val="32"/>
        </w:rPr>
      </w:pPr>
    </w:p>
    <w:p w14:paraId="7C2F2EBF" w14:textId="77777777" w:rsidR="00461F81" w:rsidRPr="002716B9" w:rsidRDefault="00461F81" w:rsidP="00461F81">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Project Advisor</w:t>
      </w:r>
    </w:p>
    <w:p w14:paraId="39214E8C" w14:textId="77777777" w:rsidR="00461F81" w:rsidRPr="002716B9" w:rsidRDefault="00461F81" w:rsidP="00461F81">
      <w:pPr>
        <w:autoSpaceDE w:val="0"/>
        <w:autoSpaceDN w:val="0"/>
        <w:adjustRightInd w:val="0"/>
        <w:spacing w:after="0" w:line="240" w:lineRule="auto"/>
        <w:rPr>
          <w:rFonts w:ascii="Times New Roman" w:hAnsi="Times New Roman" w:cs="Times New Roman"/>
          <w:sz w:val="32"/>
          <w:szCs w:val="32"/>
        </w:rPr>
      </w:pPr>
    </w:p>
    <w:p w14:paraId="4DCF1FC2" w14:textId="77777777" w:rsidR="00461F81" w:rsidRPr="002716B9" w:rsidRDefault="00461F81" w:rsidP="00461F81">
      <w:pPr>
        <w:autoSpaceDE w:val="0"/>
        <w:autoSpaceDN w:val="0"/>
        <w:adjustRightInd w:val="0"/>
        <w:spacing w:after="0" w:line="240" w:lineRule="auto"/>
        <w:rPr>
          <w:rFonts w:ascii="Times New Roman" w:hAnsi="Times New Roman" w:cs="Times New Roman"/>
          <w:sz w:val="32"/>
          <w:szCs w:val="32"/>
        </w:rPr>
      </w:pPr>
    </w:p>
    <w:p w14:paraId="1E023995" w14:textId="77777777" w:rsidR="00461F81" w:rsidRPr="002716B9" w:rsidRDefault="00461F81" w:rsidP="00461F81">
      <w:pPr>
        <w:autoSpaceDE w:val="0"/>
        <w:autoSpaceDN w:val="0"/>
        <w:adjustRightInd w:val="0"/>
        <w:spacing w:after="0" w:line="240" w:lineRule="auto"/>
        <w:rPr>
          <w:rFonts w:ascii="Times New Roman" w:hAnsi="Times New Roman" w:cs="Times New Roman"/>
          <w:sz w:val="32"/>
          <w:szCs w:val="32"/>
        </w:rPr>
      </w:pPr>
    </w:p>
    <w:p w14:paraId="5667D661" w14:textId="77777777" w:rsidR="00461F81" w:rsidRPr="002716B9" w:rsidRDefault="00461F81" w:rsidP="00461F81">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________________________</w:t>
      </w:r>
    </w:p>
    <w:p w14:paraId="68982B7D" w14:textId="77777777" w:rsidR="00461F81" w:rsidRPr="002716B9" w:rsidRDefault="00461F81" w:rsidP="00461F81">
      <w:pPr>
        <w:autoSpaceDE w:val="0"/>
        <w:autoSpaceDN w:val="0"/>
        <w:adjustRightInd w:val="0"/>
        <w:spacing w:after="0" w:line="240" w:lineRule="auto"/>
        <w:jc w:val="center"/>
        <w:rPr>
          <w:rFonts w:ascii="Times New Roman" w:hAnsi="Times New Roman" w:cs="Times New Roman"/>
          <w:b/>
          <w:bCs/>
          <w:sz w:val="32"/>
          <w:szCs w:val="32"/>
        </w:rPr>
      </w:pPr>
    </w:p>
    <w:p w14:paraId="30C95BF6" w14:textId="77777777" w:rsidR="00461F81" w:rsidRDefault="00461F81" w:rsidP="00461F81">
      <w:pPr>
        <w:jc w:val="center"/>
        <w:rPr>
          <w:rFonts w:ascii="Times New Roman" w:eastAsiaTheme="majorEastAsia" w:hAnsi="Times New Roman" w:cs="Times New Roman"/>
          <w:b/>
          <w:bCs/>
          <w:sz w:val="36"/>
          <w:szCs w:val="36"/>
          <w:lang w:bidi="ar-SA"/>
        </w:rPr>
      </w:pPr>
      <w:r>
        <w:rPr>
          <w:rFonts w:ascii="Times New Roman" w:eastAsiaTheme="majorEastAsia" w:hAnsi="Times New Roman" w:cs="Times New Roman"/>
          <w:b/>
          <w:bCs/>
          <w:sz w:val="36"/>
          <w:szCs w:val="36"/>
          <w:lang w:bidi="ar-SA"/>
        </w:rPr>
        <w:t>Mrs. Yun Rim Park</w:t>
      </w:r>
    </w:p>
    <w:p w14:paraId="37D9C861" w14:textId="77777777" w:rsidR="00461F81" w:rsidRDefault="00461F81" w:rsidP="00461F81">
      <w:pPr>
        <w:rPr>
          <w:rFonts w:ascii="Times New Roman" w:eastAsiaTheme="majorEastAsia" w:hAnsi="Times New Roman" w:cs="Times New Roman"/>
          <w:b/>
          <w:bCs/>
          <w:sz w:val="36"/>
          <w:szCs w:val="36"/>
          <w:lang w:bidi="ar-SA"/>
        </w:rPr>
      </w:pPr>
    </w:p>
    <w:p w14:paraId="38E90D2D" w14:textId="77777777" w:rsidR="00461F81" w:rsidRDefault="00461F81" w:rsidP="00461F81">
      <w:pPr>
        <w:rPr>
          <w:rFonts w:ascii="Times New Roman" w:eastAsiaTheme="majorEastAsia" w:hAnsi="Times New Roman" w:cs="Times New Roman"/>
          <w:b/>
          <w:bCs/>
          <w:sz w:val="36"/>
          <w:szCs w:val="36"/>
          <w:lang w:bidi="ar-SA"/>
        </w:rPr>
      </w:pPr>
    </w:p>
    <w:p w14:paraId="5FAB4C51" w14:textId="77777777" w:rsidR="00461F81" w:rsidRDefault="00461F81" w:rsidP="00461F81">
      <w:pPr>
        <w:rPr>
          <w:rFonts w:ascii="Times New Roman" w:eastAsiaTheme="majorEastAsia" w:hAnsi="Times New Roman" w:cs="Times New Roman"/>
          <w:b/>
          <w:bCs/>
          <w:sz w:val="36"/>
          <w:szCs w:val="36"/>
          <w:lang w:bidi="ar-SA"/>
        </w:rPr>
      </w:pPr>
      <w:r w:rsidRPr="002716B9">
        <w:rPr>
          <w:rFonts w:ascii="Times New Roman" w:eastAsiaTheme="majorEastAsia" w:hAnsi="Times New Roman" w:cs="Times New Roman"/>
          <w:b/>
          <w:bCs/>
          <w:sz w:val="36"/>
          <w:szCs w:val="36"/>
          <w:lang w:bidi="ar-SA"/>
        </w:rPr>
        <w:lastRenderedPageBreak/>
        <w:t>Abstract</w:t>
      </w:r>
    </w:p>
    <w:p w14:paraId="79B0135F" w14:textId="77777777" w:rsidR="005548E1" w:rsidRPr="00810D2B" w:rsidRDefault="005548E1" w:rsidP="005548E1">
      <w:pPr>
        <w:ind w:firstLine="720"/>
        <w:rPr>
          <w:rFonts w:ascii="Times New Roman" w:hAnsi="Times New Roman" w:cs="Times New Roman"/>
          <w:sz w:val="24"/>
          <w:szCs w:val="24"/>
        </w:rPr>
      </w:pPr>
      <w:commentRangeStart w:id="0"/>
      <w:r w:rsidRPr="00810D2B">
        <w:rPr>
          <w:rFonts w:ascii="Times New Roman" w:hAnsi="Times New Roman" w:cs="Times New Roman"/>
          <w:sz w:val="24"/>
          <w:szCs w:val="24"/>
        </w:rPr>
        <w:t xml:space="preserve">In general when lecturer want to manage score they will use the program for manage score. When they want to upload the material or assignment for the student. They will send email to student .the other side is student side when they want to download they will go to the mailbox and find the mail from lecturer. In this project, we develop the web service and the mobile application with the cloud technology. User can access to our smart course management system in the cloud without the installation or handling many of the program. We collect the every feature for lecturer and student. We put it in our smart course management system in the cloud. User can use our smart course management system in the cloud by access form the mobile. Because we develop in the type of mobile application. From our smart course management system in the cloud project Student will have a convenience when they want to view the score, download material form lecturer, take assignment or quiz, upload the assignment for submit to lecturer, But not only student The convenience is for lecturer too. Lecturer can manage the score, create the true-false quiz, upload the assignment, </w:t>
      </w:r>
      <w:proofErr w:type="gramStart"/>
      <w:r w:rsidRPr="00810D2B">
        <w:rPr>
          <w:rFonts w:ascii="Times New Roman" w:hAnsi="Times New Roman" w:cs="Times New Roman"/>
          <w:sz w:val="24"/>
          <w:szCs w:val="24"/>
        </w:rPr>
        <w:t>upload</w:t>
      </w:r>
      <w:proofErr w:type="gramEnd"/>
      <w:r w:rsidRPr="00810D2B">
        <w:rPr>
          <w:rFonts w:ascii="Times New Roman" w:hAnsi="Times New Roman" w:cs="Times New Roman"/>
          <w:sz w:val="24"/>
          <w:szCs w:val="24"/>
        </w:rPr>
        <w:t xml:space="preserve"> the material for student. The lecturer can check who is submitted their work on time. We want to present the choice for the university or school that interested in convenience form our smart course management system in the cloud project. At last we hope our smart course management system in the cloud project can give the useful for the user who use our smart course management system in the cloud project.</w:t>
      </w:r>
      <w:commentRangeEnd w:id="0"/>
      <w:r w:rsidR="008814EF">
        <w:rPr>
          <w:rStyle w:val="CommentReference"/>
          <w:rFonts w:ascii="Arial" w:eastAsia="Arial" w:hAnsi="Arial" w:cs="Cordia New"/>
          <w:color w:val="000000"/>
        </w:rPr>
        <w:commentReference w:id="0"/>
      </w:r>
    </w:p>
    <w:p w14:paraId="499B9884" w14:textId="77777777" w:rsidR="00461F81" w:rsidRDefault="00461F81" w:rsidP="00461F81">
      <w:pPr>
        <w:rPr>
          <w:rFonts w:ascii="Times New Roman" w:eastAsiaTheme="majorEastAsia" w:hAnsi="Times New Roman" w:cs="Times New Roman"/>
          <w:b/>
          <w:bCs/>
          <w:sz w:val="36"/>
          <w:szCs w:val="36"/>
          <w:lang w:bidi="ar-SA"/>
        </w:rPr>
      </w:pPr>
    </w:p>
    <w:p w14:paraId="7136D8AA" w14:textId="77777777" w:rsidR="00461F81" w:rsidRDefault="00461F81" w:rsidP="00461F81">
      <w:pPr>
        <w:rPr>
          <w:rFonts w:ascii="Times New Roman" w:eastAsiaTheme="majorEastAsia" w:hAnsi="Times New Roman" w:cs="Times New Roman"/>
          <w:b/>
          <w:bCs/>
          <w:sz w:val="36"/>
          <w:szCs w:val="36"/>
          <w:lang w:bidi="ar-SA"/>
        </w:rPr>
      </w:pPr>
    </w:p>
    <w:p w14:paraId="6022F45B" w14:textId="77777777" w:rsidR="00461F81" w:rsidRDefault="00461F81" w:rsidP="00461F81">
      <w:pPr>
        <w:rPr>
          <w:rFonts w:ascii="Times New Roman" w:eastAsiaTheme="majorEastAsia" w:hAnsi="Times New Roman" w:cs="Times New Roman"/>
          <w:b/>
          <w:bCs/>
          <w:sz w:val="36"/>
          <w:szCs w:val="36"/>
          <w:lang w:bidi="ar-SA"/>
        </w:rPr>
      </w:pPr>
    </w:p>
    <w:p w14:paraId="380537FA" w14:textId="77777777" w:rsidR="00461F81" w:rsidRDefault="00461F81" w:rsidP="00461F81">
      <w:pPr>
        <w:rPr>
          <w:rFonts w:ascii="Times New Roman" w:eastAsiaTheme="majorEastAsia" w:hAnsi="Times New Roman" w:cs="Times New Roman"/>
          <w:b/>
          <w:bCs/>
          <w:sz w:val="36"/>
          <w:szCs w:val="36"/>
          <w:lang w:bidi="ar-SA"/>
        </w:rPr>
      </w:pPr>
    </w:p>
    <w:p w14:paraId="3B414165" w14:textId="77777777" w:rsidR="00461F81" w:rsidRDefault="00461F81" w:rsidP="00461F81">
      <w:pPr>
        <w:rPr>
          <w:rFonts w:ascii="Times New Roman" w:eastAsiaTheme="majorEastAsia" w:hAnsi="Times New Roman" w:cs="Times New Roman"/>
          <w:b/>
          <w:bCs/>
          <w:sz w:val="36"/>
          <w:szCs w:val="36"/>
          <w:lang w:bidi="ar-SA"/>
        </w:rPr>
      </w:pPr>
    </w:p>
    <w:p w14:paraId="517695C9" w14:textId="77777777" w:rsidR="00461F81" w:rsidRDefault="00461F81" w:rsidP="00461F81">
      <w:pPr>
        <w:rPr>
          <w:rFonts w:ascii="Times New Roman" w:eastAsiaTheme="majorEastAsia" w:hAnsi="Times New Roman" w:cs="Times New Roman"/>
          <w:b/>
          <w:bCs/>
          <w:sz w:val="36"/>
          <w:szCs w:val="36"/>
          <w:lang w:bidi="ar-SA"/>
        </w:rPr>
      </w:pPr>
    </w:p>
    <w:p w14:paraId="4D5D0E8B" w14:textId="77777777" w:rsidR="00461F81" w:rsidRDefault="00461F81" w:rsidP="00461F81">
      <w:pPr>
        <w:rPr>
          <w:rFonts w:ascii="Times New Roman" w:eastAsiaTheme="majorEastAsia" w:hAnsi="Times New Roman" w:cs="Times New Roman"/>
          <w:b/>
          <w:bCs/>
          <w:sz w:val="36"/>
          <w:szCs w:val="36"/>
          <w:lang w:bidi="ar-SA"/>
        </w:rPr>
      </w:pPr>
    </w:p>
    <w:p w14:paraId="0603D220" w14:textId="77777777" w:rsidR="00461F81" w:rsidRDefault="00461F81" w:rsidP="00461F81">
      <w:pPr>
        <w:rPr>
          <w:rFonts w:ascii="Times New Roman" w:eastAsiaTheme="majorEastAsia" w:hAnsi="Times New Roman" w:cs="Times New Roman"/>
          <w:b/>
          <w:bCs/>
          <w:sz w:val="36"/>
          <w:szCs w:val="36"/>
          <w:lang w:bidi="ar-SA"/>
        </w:rPr>
      </w:pPr>
    </w:p>
    <w:p w14:paraId="5BA0D11E" w14:textId="77777777" w:rsidR="00461F81" w:rsidRDefault="00461F81" w:rsidP="00461F81">
      <w:pPr>
        <w:rPr>
          <w:rFonts w:ascii="Times New Roman" w:eastAsiaTheme="majorEastAsia" w:hAnsi="Times New Roman" w:cs="Times New Roman"/>
          <w:b/>
          <w:bCs/>
          <w:sz w:val="36"/>
          <w:szCs w:val="36"/>
          <w:lang w:bidi="ar-SA"/>
        </w:rPr>
      </w:pPr>
    </w:p>
    <w:p w14:paraId="43834E48" w14:textId="77777777" w:rsidR="00461F81" w:rsidRDefault="00461F81" w:rsidP="00461F81">
      <w:pPr>
        <w:rPr>
          <w:rFonts w:ascii="Times New Roman" w:eastAsiaTheme="majorEastAsia" w:hAnsi="Times New Roman" w:cs="Times New Roman"/>
          <w:b/>
          <w:bCs/>
          <w:sz w:val="36"/>
          <w:szCs w:val="36"/>
          <w:lang w:bidi="ar-SA"/>
        </w:rPr>
      </w:pPr>
    </w:p>
    <w:p w14:paraId="1F5EE697" w14:textId="77777777" w:rsidR="00461F81" w:rsidRDefault="00461F81" w:rsidP="00461F81">
      <w:pPr>
        <w:rPr>
          <w:rFonts w:ascii="Times New Roman" w:eastAsiaTheme="majorEastAsia" w:hAnsi="Times New Roman" w:cs="Times New Roman"/>
          <w:b/>
          <w:bCs/>
          <w:sz w:val="36"/>
          <w:szCs w:val="36"/>
          <w:lang w:bidi="ar-SA"/>
        </w:rPr>
      </w:pPr>
    </w:p>
    <w:p w14:paraId="16C0FECF" w14:textId="77777777" w:rsidR="00461F81" w:rsidRDefault="00461F81" w:rsidP="00461F81">
      <w:pPr>
        <w:rPr>
          <w:rFonts w:ascii="Times New Roman" w:eastAsiaTheme="majorEastAsia" w:hAnsi="Times New Roman" w:cs="Times New Roman"/>
          <w:b/>
          <w:bCs/>
          <w:sz w:val="36"/>
          <w:szCs w:val="36"/>
          <w:lang w:bidi="ar-SA"/>
        </w:rPr>
      </w:pPr>
    </w:p>
    <w:p w14:paraId="21933D3D" w14:textId="77777777" w:rsidR="00461F81" w:rsidRDefault="00461F81" w:rsidP="00461F81">
      <w:pPr>
        <w:rPr>
          <w:rFonts w:ascii="Times New Roman" w:eastAsiaTheme="majorEastAsia" w:hAnsi="Times New Roman" w:cs="Times New Roman"/>
          <w:b/>
          <w:bCs/>
          <w:sz w:val="36"/>
          <w:szCs w:val="36"/>
          <w:lang w:bidi="ar-SA"/>
        </w:rPr>
      </w:pPr>
    </w:p>
    <w:sdt>
      <w:sdtPr>
        <w:rPr>
          <w:rFonts w:asciiTheme="minorHAnsi" w:eastAsiaTheme="minorHAnsi" w:hAnsiTheme="minorHAnsi" w:cstheme="minorBidi"/>
          <w:color w:val="auto"/>
          <w:sz w:val="22"/>
          <w:szCs w:val="28"/>
          <w:lang w:bidi="th-TH"/>
        </w:rPr>
        <w:id w:val="1146096379"/>
        <w:docPartObj>
          <w:docPartGallery w:val="Table of Contents"/>
          <w:docPartUnique/>
        </w:docPartObj>
      </w:sdtPr>
      <w:sdtEndPr>
        <w:rPr>
          <w:b/>
          <w:bCs/>
          <w:noProof/>
        </w:rPr>
      </w:sdtEndPr>
      <w:sdtContent>
        <w:p w14:paraId="28A11492" w14:textId="77777777" w:rsidR="00461F81" w:rsidRDefault="00461F81">
          <w:pPr>
            <w:pStyle w:val="TOCHeading"/>
          </w:pPr>
          <w:r>
            <w:t>Contents</w:t>
          </w:r>
        </w:p>
        <w:p w14:paraId="489CE378" w14:textId="77777777" w:rsidR="00FC3851" w:rsidRDefault="00461F81">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381677380" w:history="1">
            <w:r w:rsidR="00FC3851" w:rsidRPr="001138F7">
              <w:rPr>
                <w:rStyle w:val="Hyperlink"/>
                <w:rFonts w:ascii="Times New Roman" w:hAnsi="Times New Roman" w:cs="Times New Roman"/>
                <w:noProof/>
              </w:rPr>
              <w:t>Chapter One | Introduction and Background</w:t>
            </w:r>
            <w:r w:rsidR="00FC3851">
              <w:rPr>
                <w:noProof/>
                <w:webHidden/>
              </w:rPr>
              <w:tab/>
            </w:r>
            <w:r w:rsidR="00FC3851">
              <w:rPr>
                <w:noProof/>
                <w:webHidden/>
              </w:rPr>
              <w:fldChar w:fldCharType="begin"/>
            </w:r>
            <w:r w:rsidR="00FC3851">
              <w:rPr>
                <w:noProof/>
                <w:webHidden/>
              </w:rPr>
              <w:instrText xml:space="preserve"> PAGEREF _Toc381677380 \h </w:instrText>
            </w:r>
            <w:r w:rsidR="00FC3851">
              <w:rPr>
                <w:noProof/>
                <w:webHidden/>
              </w:rPr>
            </w:r>
            <w:r w:rsidR="00FC3851">
              <w:rPr>
                <w:noProof/>
                <w:webHidden/>
              </w:rPr>
              <w:fldChar w:fldCharType="separate"/>
            </w:r>
            <w:r w:rsidR="00FC3851">
              <w:rPr>
                <w:noProof/>
                <w:webHidden/>
              </w:rPr>
              <w:t>4</w:t>
            </w:r>
            <w:r w:rsidR="00FC3851">
              <w:rPr>
                <w:noProof/>
                <w:webHidden/>
              </w:rPr>
              <w:fldChar w:fldCharType="end"/>
            </w:r>
          </w:hyperlink>
        </w:p>
        <w:p w14:paraId="45CF5952" w14:textId="77777777" w:rsidR="00FC3851" w:rsidRDefault="0064259D">
          <w:pPr>
            <w:pStyle w:val="TOC1"/>
            <w:tabs>
              <w:tab w:val="right" w:leader="dot" w:pos="9016"/>
            </w:tabs>
            <w:rPr>
              <w:rFonts w:eastAsiaTheme="minorEastAsia"/>
              <w:noProof/>
            </w:rPr>
          </w:pPr>
          <w:hyperlink w:anchor="_Toc381677381" w:history="1">
            <w:r w:rsidR="00FC3851" w:rsidRPr="001138F7">
              <w:rPr>
                <w:rStyle w:val="Hyperlink"/>
                <w:rFonts w:ascii="Times New Roman" w:hAnsi="Times New Roman" w:cs="Times New Roman"/>
                <w:noProof/>
              </w:rPr>
              <w:t>Chapter Two | Literature Review</w:t>
            </w:r>
            <w:r w:rsidR="00FC3851">
              <w:rPr>
                <w:noProof/>
                <w:webHidden/>
              </w:rPr>
              <w:tab/>
            </w:r>
            <w:r w:rsidR="00FC3851">
              <w:rPr>
                <w:noProof/>
                <w:webHidden/>
              </w:rPr>
              <w:fldChar w:fldCharType="begin"/>
            </w:r>
            <w:r w:rsidR="00FC3851">
              <w:rPr>
                <w:noProof/>
                <w:webHidden/>
              </w:rPr>
              <w:instrText xml:space="preserve"> PAGEREF _Toc381677381 \h </w:instrText>
            </w:r>
            <w:r w:rsidR="00FC3851">
              <w:rPr>
                <w:noProof/>
                <w:webHidden/>
              </w:rPr>
            </w:r>
            <w:r w:rsidR="00FC3851">
              <w:rPr>
                <w:noProof/>
                <w:webHidden/>
              </w:rPr>
              <w:fldChar w:fldCharType="separate"/>
            </w:r>
            <w:r w:rsidR="00FC3851">
              <w:rPr>
                <w:noProof/>
                <w:webHidden/>
              </w:rPr>
              <w:t>5</w:t>
            </w:r>
            <w:r w:rsidR="00FC3851">
              <w:rPr>
                <w:noProof/>
                <w:webHidden/>
              </w:rPr>
              <w:fldChar w:fldCharType="end"/>
            </w:r>
          </w:hyperlink>
        </w:p>
        <w:p w14:paraId="3EA279C1" w14:textId="77777777" w:rsidR="00FC3851" w:rsidRDefault="0064259D">
          <w:pPr>
            <w:pStyle w:val="TOC2"/>
            <w:tabs>
              <w:tab w:val="left" w:pos="880"/>
              <w:tab w:val="right" w:leader="dot" w:pos="9016"/>
            </w:tabs>
            <w:rPr>
              <w:noProof/>
            </w:rPr>
          </w:pPr>
          <w:hyperlink w:anchor="_Toc381677382" w:history="1">
            <w:r w:rsidR="00FC3851" w:rsidRPr="001138F7">
              <w:rPr>
                <w:rStyle w:val="Hyperlink"/>
                <w:rFonts w:ascii="Times New Roman" w:hAnsi="Times New Roman" w:cs="Times New Roman"/>
                <w:noProof/>
              </w:rPr>
              <w:t xml:space="preserve">2.1 </w:t>
            </w:r>
            <w:r w:rsidR="00FC3851">
              <w:rPr>
                <w:noProof/>
              </w:rPr>
              <w:tab/>
            </w:r>
            <w:r w:rsidR="00FC3851" w:rsidRPr="001138F7">
              <w:rPr>
                <w:rStyle w:val="Hyperlink"/>
                <w:rFonts w:ascii="Times New Roman" w:hAnsi="Times New Roman" w:cs="Times New Roman"/>
                <w:noProof/>
              </w:rPr>
              <w:t>Business Review</w:t>
            </w:r>
            <w:r w:rsidR="00FC3851">
              <w:rPr>
                <w:noProof/>
                <w:webHidden/>
              </w:rPr>
              <w:tab/>
            </w:r>
            <w:r w:rsidR="00FC3851">
              <w:rPr>
                <w:noProof/>
                <w:webHidden/>
              </w:rPr>
              <w:fldChar w:fldCharType="begin"/>
            </w:r>
            <w:r w:rsidR="00FC3851">
              <w:rPr>
                <w:noProof/>
                <w:webHidden/>
              </w:rPr>
              <w:instrText xml:space="preserve"> PAGEREF _Toc381677382 \h </w:instrText>
            </w:r>
            <w:r w:rsidR="00FC3851">
              <w:rPr>
                <w:noProof/>
                <w:webHidden/>
              </w:rPr>
            </w:r>
            <w:r w:rsidR="00FC3851">
              <w:rPr>
                <w:noProof/>
                <w:webHidden/>
              </w:rPr>
              <w:fldChar w:fldCharType="separate"/>
            </w:r>
            <w:r w:rsidR="00FC3851">
              <w:rPr>
                <w:noProof/>
                <w:webHidden/>
              </w:rPr>
              <w:t>5</w:t>
            </w:r>
            <w:r w:rsidR="00FC3851">
              <w:rPr>
                <w:noProof/>
                <w:webHidden/>
              </w:rPr>
              <w:fldChar w:fldCharType="end"/>
            </w:r>
          </w:hyperlink>
        </w:p>
        <w:p w14:paraId="7A25A838" w14:textId="77777777" w:rsidR="00FC3851" w:rsidRDefault="0064259D">
          <w:pPr>
            <w:pStyle w:val="TOC2"/>
            <w:tabs>
              <w:tab w:val="left" w:pos="880"/>
              <w:tab w:val="right" w:leader="dot" w:pos="9016"/>
            </w:tabs>
            <w:rPr>
              <w:noProof/>
            </w:rPr>
          </w:pPr>
          <w:hyperlink w:anchor="_Toc381677383" w:history="1">
            <w:r w:rsidR="00FC3851" w:rsidRPr="001138F7">
              <w:rPr>
                <w:rStyle w:val="Hyperlink"/>
                <w:rFonts w:ascii="Times New Roman" w:hAnsi="Times New Roman" w:cs="Times New Roman"/>
                <w:noProof/>
              </w:rPr>
              <w:t>2.2</w:t>
            </w:r>
            <w:r w:rsidR="00FC3851">
              <w:rPr>
                <w:noProof/>
              </w:rPr>
              <w:tab/>
            </w:r>
            <w:r w:rsidR="00FC3851" w:rsidRPr="001138F7">
              <w:rPr>
                <w:rStyle w:val="Hyperlink"/>
                <w:rFonts w:ascii="Times New Roman" w:hAnsi="Times New Roman" w:cs="Times New Roman"/>
                <w:noProof/>
              </w:rPr>
              <w:t>Technology Review</w:t>
            </w:r>
            <w:r w:rsidR="00FC3851">
              <w:rPr>
                <w:noProof/>
                <w:webHidden/>
              </w:rPr>
              <w:tab/>
            </w:r>
            <w:r w:rsidR="00FC3851">
              <w:rPr>
                <w:noProof/>
                <w:webHidden/>
              </w:rPr>
              <w:fldChar w:fldCharType="begin"/>
            </w:r>
            <w:r w:rsidR="00FC3851">
              <w:rPr>
                <w:noProof/>
                <w:webHidden/>
              </w:rPr>
              <w:instrText xml:space="preserve"> PAGEREF _Toc381677383 \h </w:instrText>
            </w:r>
            <w:r w:rsidR="00FC3851">
              <w:rPr>
                <w:noProof/>
                <w:webHidden/>
              </w:rPr>
            </w:r>
            <w:r w:rsidR="00FC3851">
              <w:rPr>
                <w:noProof/>
                <w:webHidden/>
              </w:rPr>
              <w:fldChar w:fldCharType="separate"/>
            </w:r>
            <w:r w:rsidR="00FC3851">
              <w:rPr>
                <w:noProof/>
                <w:webHidden/>
              </w:rPr>
              <w:t>9</w:t>
            </w:r>
            <w:r w:rsidR="00FC3851">
              <w:rPr>
                <w:noProof/>
                <w:webHidden/>
              </w:rPr>
              <w:fldChar w:fldCharType="end"/>
            </w:r>
          </w:hyperlink>
        </w:p>
        <w:p w14:paraId="11B354A6" w14:textId="77777777" w:rsidR="00FC3851" w:rsidRDefault="0064259D">
          <w:pPr>
            <w:pStyle w:val="TOC1"/>
            <w:tabs>
              <w:tab w:val="right" w:leader="dot" w:pos="9016"/>
            </w:tabs>
            <w:rPr>
              <w:rFonts w:eastAsiaTheme="minorEastAsia"/>
              <w:noProof/>
            </w:rPr>
          </w:pPr>
          <w:hyperlink w:anchor="_Toc381677384" w:history="1">
            <w:r w:rsidR="00FC3851" w:rsidRPr="001138F7">
              <w:rPr>
                <w:rStyle w:val="Hyperlink"/>
                <w:rFonts w:ascii="Times New Roman" w:hAnsi="Times New Roman" w:cs="Times New Roman"/>
                <w:noProof/>
              </w:rPr>
              <w:t>Chapter Three Quality Standard</w:t>
            </w:r>
            <w:r w:rsidR="00FC3851">
              <w:rPr>
                <w:noProof/>
                <w:webHidden/>
              </w:rPr>
              <w:tab/>
            </w:r>
            <w:r w:rsidR="00FC3851">
              <w:rPr>
                <w:noProof/>
                <w:webHidden/>
              </w:rPr>
              <w:fldChar w:fldCharType="begin"/>
            </w:r>
            <w:r w:rsidR="00FC3851">
              <w:rPr>
                <w:noProof/>
                <w:webHidden/>
              </w:rPr>
              <w:instrText xml:space="preserve"> PAGEREF _Toc381677384 \h </w:instrText>
            </w:r>
            <w:r w:rsidR="00FC3851">
              <w:rPr>
                <w:noProof/>
                <w:webHidden/>
              </w:rPr>
            </w:r>
            <w:r w:rsidR="00FC3851">
              <w:rPr>
                <w:noProof/>
                <w:webHidden/>
              </w:rPr>
              <w:fldChar w:fldCharType="separate"/>
            </w:r>
            <w:r w:rsidR="00FC3851">
              <w:rPr>
                <w:noProof/>
                <w:webHidden/>
              </w:rPr>
              <w:t>16</w:t>
            </w:r>
            <w:r w:rsidR="00FC3851">
              <w:rPr>
                <w:noProof/>
                <w:webHidden/>
              </w:rPr>
              <w:fldChar w:fldCharType="end"/>
            </w:r>
          </w:hyperlink>
        </w:p>
        <w:p w14:paraId="27C311CA" w14:textId="77777777" w:rsidR="00FC3851" w:rsidRDefault="0064259D">
          <w:pPr>
            <w:pStyle w:val="TOC1"/>
            <w:tabs>
              <w:tab w:val="right" w:leader="dot" w:pos="9016"/>
            </w:tabs>
            <w:rPr>
              <w:rFonts w:eastAsiaTheme="minorEastAsia"/>
              <w:noProof/>
            </w:rPr>
          </w:pPr>
          <w:hyperlink w:anchor="_Toc381677385" w:history="1">
            <w:r w:rsidR="00FC3851" w:rsidRPr="001138F7">
              <w:rPr>
                <w:rStyle w:val="Hyperlink"/>
                <w:rFonts w:ascii="Times New Roman" w:hAnsi="Times New Roman" w:cs="Times New Roman"/>
                <w:noProof/>
              </w:rPr>
              <w:t>Chapter Four Project Plan</w:t>
            </w:r>
            <w:r w:rsidR="00FC3851">
              <w:rPr>
                <w:noProof/>
                <w:webHidden/>
              </w:rPr>
              <w:tab/>
            </w:r>
            <w:r w:rsidR="00FC3851">
              <w:rPr>
                <w:noProof/>
                <w:webHidden/>
              </w:rPr>
              <w:fldChar w:fldCharType="begin"/>
            </w:r>
            <w:r w:rsidR="00FC3851">
              <w:rPr>
                <w:noProof/>
                <w:webHidden/>
              </w:rPr>
              <w:instrText xml:space="preserve"> PAGEREF _Toc381677385 \h </w:instrText>
            </w:r>
            <w:r w:rsidR="00FC3851">
              <w:rPr>
                <w:noProof/>
                <w:webHidden/>
              </w:rPr>
            </w:r>
            <w:r w:rsidR="00FC3851">
              <w:rPr>
                <w:noProof/>
                <w:webHidden/>
              </w:rPr>
              <w:fldChar w:fldCharType="separate"/>
            </w:r>
            <w:r w:rsidR="00FC3851">
              <w:rPr>
                <w:noProof/>
                <w:webHidden/>
              </w:rPr>
              <w:t>17</w:t>
            </w:r>
            <w:r w:rsidR="00FC3851">
              <w:rPr>
                <w:noProof/>
                <w:webHidden/>
              </w:rPr>
              <w:fldChar w:fldCharType="end"/>
            </w:r>
          </w:hyperlink>
        </w:p>
        <w:p w14:paraId="018E2FAE" w14:textId="77777777" w:rsidR="00FC3851" w:rsidRDefault="0064259D">
          <w:pPr>
            <w:pStyle w:val="TOC1"/>
            <w:tabs>
              <w:tab w:val="right" w:leader="dot" w:pos="9016"/>
            </w:tabs>
            <w:rPr>
              <w:rFonts w:eastAsiaTheme="minorEastAsia"/>
              <w:noProof/>
            </w:rPr>
          </w:pPr>
          <w:hyperlink w:anchor="_Toc381677386" w:history="1">
            <w:r w:rsidR="00FC3851" w:rsidRPr="001138F7">
              <w:rPr>
                <w:rStyle w:val="Hyperlink"/>
                <w:rFonts w:ascii="Times New Roman" w:hAnsi="Times New Roman" w:cs="Times New Roman"/>
                <w:noProof/>
              </w:rPr>
              <w:t>Chapter Five References</w:t>
            </w:r>
            <w:r w:rsidR="00FC3851">
              <w:rPr>
                <w:noProof/>
                <w:webHidden/>
              </w:rPr>
              <w:tab/>
            </w:r>
            <w:r w:rsidR="00FC3851">
              <w:rPr>
                <w:noProof/>
                <w:webHidden/>
              </w:rPr>
              <w:fldChar w:fldCharType="begin"/>
            </w:r>
            <w:r w:rsidR="00FC3851">
              <w:rPr>
                <w:noProof/>
                <w:webHidden/>
              </w:rPr>
              <w:instrText xml:space="preserve"> PAGEREF _Toc381677386 \h </w:instrText>
            </w:r>
            <w:r w:rsidR="00FC3851">
              <w:rPr>
                <w:noProof/>
                <w:webHidden/>
              </w:rPr>
            </w:r>
            <w:r w:rsidR="00FC3851">
              <w:rPr>
                <w:noProof/>
                <w:webHidden/>
              </w:rPr>
              <w:fldChar w:fldCharType="separate"/>
            </w:r>
            <w:r w:rsidR="00FC3851">
              <w:rPr>
                <w:noProof/>
                <w:webHidden/>
              </w:rPr>
              <w:t>25</w:t>
            </w:r>
            <w:r w:rsidR="00FC3851">
              <w:rPr>
                <w:noProof/>
                <w:webHidden/>
              </w:rPr>
              <w:fldChar w:fldCharType="end"/>
            </w:r>
          </w:hyperlink>
        </w:p>
        <w:p w14:paraId="0175ECB9" w14:textId="77777777" w:rsidR="00461F81" w:rsidRDefault="00461F81">
          <w:r>
            <w:rPr>
              <w:b/>
              <w:bCs/>
              <w:noProof/>
            </w:rPr>
            <w:fldChar w:fldCharType="end"/>
          </w:r>
        </w:p>
      </w:sdtContent>
    </w:sdt>
    <w:p w14:paraId="240730ED" w14:textId="77777777" w:rsidR="00461F81" w:rsidRDefault="00461F81" w:rsidP="00461F81">
      <w:pPr>
        <w:rPr>
          <w:rFonts w:ascii="Times New Roman" w:eastAsiaTheme="majorEastAsia" w:hAnsi="Times New Roman" w:cs="Times New Roman"/>
          <w:b/>
          <w:bCs/>
          <w:sz w:val="36"/>
          <w:szCs w:val="36"/>
          <w:lang w:bidi="ar-SA"/>
        </w:rPr>
      </w:pPr>
    </w:p>
    <w:p w14:paraId="42ECC506" w14:textId="77777777" w:rsidR="00461F81" w:rsidRDefault="00461F81" w:rsidP="00461F81">
      <w:pPr>
        <w:rPr>
          <w:rFonts w:ascii="Times New Roman" w:eastAsiaTheme="majorEastAsia" w:hAnsi="Times New Roman" w:cs="Times New Roman"/>
          <w:b/>
          <w:bCs/>
          <w:sz w:val="36"/>
          <w:szCs w:val="36"/>
          <w:lang w:bidi="ar-SA"/>
        </w:rPr>
      </w:pPr>
    </w:p>
    <w:p w14:paraId="104F3CC1" w14:textId="77777777" w:rsidR="00461F81" w:rsidRDefault="00461F81" w:rsidP="00461F81">
      <w:pPr>
        <w:rPr>
          <w:rFonts w:ascii="Times New Roman" w:eastAsiaTheme="majorEastAsia" w:hAnsi="Times New Roman" w:cs="Times New Roman"/>
          <w:b/>
          <w:bCs/>
          <w:sz w:val="36"/>
          <w:szCs w:val="36"/>
          <w:lang w:bidi="ar-SA"/>
        </w:rPr>
      </w:pPr>
    </w:p>
    <w:p w14:paraId="4ADA7182" w14:textId="77777777" w:rsidR="00461F81" w:rsidRDefault="00461F81" w:rsidP="00461F81">
      <w:pPr>
        <w:rPr>
          <w:rFonts w:ascii="Times New Roman" w:eastAsiaTheme="majorEastAsia" w:hAnsi="Times New Roman" w:cs="Times New Roman"/>
          <w:b/>
          <w:bCs/>
          <w:sz w:val="36"/>
          <w:szCs w:val="36"/>
          <w:lang w:bidi="ar-SA"/>
        </w:rPr>
      </w:pPr>
    </w:p>
    <w:p w14:paraId="39416750" w14:textId="77777777" w:rsidR="00461F81" w:rsidRDefault="00461F81" w:rsidP="00461F81">
      <w:pPr>
        <w:rPr>
          <w:rFonts w:ascii="Times New Roman" w:eastAsiaTheme="majorEastAsia" w:hAnsi="Times New Roman" w:cs="Times New Roman"/>
          <w:b/>
          <w:bCs/>
          <w:sz w:val="36"/>
          <w:szCs w:val="36"/>
          <w:lang w:bidi="ar-SA"/>
        </w:rPr>
      </w:pPr>
    </w:p>
    <w:p w14:paraId="1D252ECC" w14:textId="77777777" w:rsidR="00461F81" w:rsidRDefault="00461F81" w:rsidP="00461F81">
      <w:pPr>
        <w:rPr>
          <w:rFonts w:ascii="Times New Roman" w:eastAsiaTheme="majorEastAsia" w:hAnsi="Times New Roman" w:cs="Times New Roman"/>
          <w:b/>
          <w:bCs/>
          <w:sz w:val="36"/>
          <w:szCs w:val="36"/>
          <w:lang w:bidi="ar-SA"/>
        </w:rPr>
      </w:pPr>
    </w:p>
    <w:p w14:paraId="36810D92" w14:textId="77777777" w:rsidR="00461F81" w:rsidRDefault="00461F81" w:rsidP="00461F81">
      <w:pPr>
        <w:rPr>
          <w:rFonts w:ascii="Times New Roman" w:eastAsiaTheme="majorEastAsia" w:hAnsi="Times New Roman" w:cs="Times New Roman"/>
          <w:b/>
          <w:bCs/>
          <w:sz w:val="36"/>
          <w:szCs w:val="36"/>
          <w:lang w:bidi="ar-SA"/>
        </w:rPr>
      </w:pPr>
    </w:p>
    <w:p w14:paraId="0FF25C21" w14:textId="77777777" w:rsidR="00461F81" w:rsidRDefault="00461F81" w:rsidP="00461F81">
      <w:pPr>
        <w:rPr>
          <w:rFonts w:ascii="Times New Roman" w:eastAsiaTheme="majorEastAsia" w:hAnsi="Times New Roman" w:cs="Times New Roman"/>
          <w:b/>
          <w:bCs/>
          <w:sz w:val="36"/>
          <w:szCs w:val="36"/>
          <w:lang w:bidi="ar-SA"/>
        </w:rPr>
      </w:pPr>
    </w:p>
    <w:p w14:paraId="5FC51968" w14:textId="77777777" w:rsidR="00461F81" w:rsidRDefault="00461F81" w:rsidP="00461F81">
      <w:pPr>
        <w:rPr>
          <w:rFonts w:ascii="Times New Roman" w:eastAsiaTheme="majorEastAsia" w:hAnsi="Times New Roman" w:cs="Times New Roman"/>
          <w:b/>
          <w:bCs/>
          <w:sz w:val="36"/>
          <w:szCs w:val="36"/>
          <w:lang w:bidi="ar-SA"/>
        </w:rPr>
      </w:pPr>
    </w:p>
    <w:p w14:paraId="276C8632" w14:textId="77777777" w:rsidR="00461F81" w:rsidRDefault="00461F81" w:rsidP="00461F81">
      <w:pPr>
        <w:rPr>
          <w:rFonts w:ascii="Times New Roman" w:eastAsiaTheme="majorEastAsia" w:hAnsi="Times New Roman" w:cs="Times New Roman"/>
          <w:b/>
          <w:bCs/>
          <w:sz w:val="36"/>
          <w:szCs w:val="36"/>
          <w:lang w:bidi="ar-SA"/>
        </w:rPr>
      </w:pPr>
    </w:p>
    <w:p w14:paraId="0964F6B9" w14:textId="77777777" w:rsidR="00461F81" w:rsidRDefault="00461F81" w:rsidP="00461F81">
      <w:pPr>
        <w:rPr>
          <w:rFonts w:ascii="Times New Roman" w:eastAsiaTheme="majorEastAsia" w:hAnsi="Times New Roman" w:cs="Times New Roman"/>
          <w:b/>
          <w:bCs/>
          <w:sz w:val="36"/>
          <w:szCs w:val="36"/>
          <w:lang w:bidi="ar-SA"/>
        </w:rPr>
      </w:pPr>
    </w:p>
    <w:p w14:paraId="0159C06C" w14:textId="77777777" w:rsidR="00461F81" w:rsidRDefault="00461F81" w:rsidP="00461F81">
      <w:pPr>
        <w:rPr>
          <w:rFonts w:ascii="Times New Roman" w:eastAsiaTheme="majorEastAsia" w:hAnsi="Times New Roman" w:cs="Times New Roman"/>
          <w:b/>
          <w:bCs/>
          <w:sz w:val="36"/>
          <w:szCs w:val="36"/>
          <w:lang w:bidi="ar-SA"/>
        </w:rPr>
      </w:pPr>
    </w:p>
    <w:p w14:paraId="6B379EF6" w14:textId="77777777" w:rsidR="00461F81" w:rsidRDefault="00461F81" w:rsidP="00461F81">
      <w:pPr>
        <w:rPr>
          <w:rFonts w:ascii="Times New Roman" w:eastAsiaTheme="majorEastAsia" w:hAnsi="Times New Roman" w:cs="Times New Roman"/>
          <w:b/>
          <w:bCs/>
          <w:sz w:val="36"/>
          <w:szCs w:val="36"/>
          <w:lang w:bidi="ar-SA"/>
        </w:rPr>
      </w:pPr>
    </w:p>
    <w:p w14:paraId="4FDA3841" w14:textId="77777777" w:rsidR="00461F81" w:rsidRDefault="00461F81" w:rsidP="00461F81">
      <w:pPr>
        <w:rPr>
          <w:rFonts w:ascii="Times New Roman" w:eastAsiaTheme="majorEastAsia" w:hAnsi="Times New Roman" w:cs="Times New Roman"/>
          <w:b/>
          <w:bCs/>
          <w:sz w:val="36"/>
          <w:szCs w:val="36"/>
          <w:lang w:bidi="ar-SA"/>
        </w:rPr>
      </w:pPr>
    </w:p>
    <w:p w14:paraId="01AD08C8" w14:textId="77777777" w:rsidR="00461F81" w:rsidRDefault="00461F81" w:rsidP="00461F81">
      <w:pPr>
        <w:rPr>
          <w:rFonts w:ascii="Times New Roman" w:eastAsiaTheme="majorEastAsia" w:hAnsi="Times New Roman" w:cs="Times New Roman"/>
          <w:b/>
          <w:bCs/>
          <w:sz w:val="36"/>
          <w:szCs w:val="36"/>
          <w:lang w:bidi="ar-SA"/>
        </w:rPr>
      </w:pPr>
    </w:p>
    <w:p w14:paraId="66369B19" w14:textId="77777777" w:rsidR="00461F81" w:rsidRDefault="00461F81" w:rsidP="00461F81">
      <w:pPr>
        <w:rPr>
          <w:rFonts w:ascii="Times New Roman" w:eastAsiaTheme="majorEastAsia" w:hAnsi="Times New Roman" w:cs="Times New Roman"/>
          <w:b/>
          <w:bCs/>
          <w:sz w:val="36"/>
          <w:szCs w:val="36"/>
          <w:lang w:bidi="ar-SA"/>
        </w:rPr>
      </w:pPr>
    </w:p>
    <w:p w14:paraId="5F2A4B6B" w14:textId="77777777" w:rsidR="00461F81" w:rsidRDefault="00461F81" w:rsidP="00461F81">
      <w:pPr>
        <w:rPr>
          <w:rFonts w:ascii="Times New Roman" w:eastAsiaTheme="majorEastAsia" w:hAnsi="Times New Roman" w:cs="Times New Roman"/>
          <w:b/>
          <w:bCs/>
          <w:sz w:val="36"/>
          <w:szCs w:val="36"/>
          <w:lang w:bidi="ar-SA"/>
        </w:rPr>
      </w:pPr>
    </w:p>
    <w:p w14:paraId="749C2634" w14:textId="77777777" w:rsidR="00AA48B9" w:rsidRDefault="00E01594" w:rsidP="00E01594">
      <w:pPr>
        <w:pStyle w:val="Heading1"/>
      </w:pPr>
      <w:bookmarkStart w:id="1" w:name="_Toc381677380"/>
      <w:r w:rsidRPr="001E2E55">
        <w:rPr>
          <w:rFonts w:ascii="Times New Roman" w:hAnsi="Times New Roman" w:cs="Times New Roman"/>
          <w:color w:val="auto"/>
          <w:sz w:val="40"/>
        </w:rPr>
        <w:lastRenderedPageBreak/>
        <w:t>Chapter One | Introduction and Background</w:t>
      </w:r>
      <w:bookmarkEnd w:id="1"/>
    </w:p>
    <w:p w14:paraId="25728D08" w14:textId="77777777" w:rsidR="00E01594" w:rsidRPr="001E2E55" w:rsidRDefault="00E01594" w:rsidP="00E01594">
      <w:pPr>
        <w:widowControl w:val="0"/>
        <w:rPr>
          <w:rFonts w:ascii="Times New Roman" w:hAnsi="Times New Roman" w:cs="Times New Roman"/>
          <w:sz w:val="24"/>
          <w:szCs w:val="24"/>
        </w:rPr>
      </w:pPr>
      <w:r w:rsidRPr="001E2E55">
        <w:rPr>
          <w:rFonts w:ascii="Times New Roman" w:hAnsi="Times New Roman" w:cs="Times New Roman"/>
          <w:sz w:val="24"/>
          <w:szCs w:val="24"/>
        </w:rPr>
        <w:tab/>
      </w:r>
      <w:r w:rsidRPr="001E2E55">
        <w:rPr>
          <w:rFonts w:ascii="Times New Roman" w:hAnsi="Times New Roman" w:cs="Times New Roman"/>
          <w:sz w:val="24"/>
          <w:szCs w:val="24"/>
        </w:rPr>
        <w:tab/>
      </w:r>
      <w:r w:rsidRPr="001E2E55">
        <w:rPr>
          <w:rFonts w:ascii="Times New Roman" w:hAnsi="Times New Roman" w:cs="Times New Roman"/>
          <w:sz w:val="24"/>
          <w:szCs w:val="24"/>
        </w:rPr>
        <w:tab/>
      </w:r>
    </w:p>
    <w:p w14:paraId="3699345D" w14:textId="77777777" w:rsidR="00E01594" w:rsidRPr="008D1787" w:rsidRDefault="00E01594" w:rsidP="00E01594">
      <w:pPr>
        <w:widowControl w:val="0"/>
        <w:ind w:firstLine="993"/>
        <w:rPr>
          <w:rFonts w:ascii="Times New Roman" w:hAnsi="Times New Roman" w:cs="Times New Roman"/>
          <w:sz w:val="24"/>
          <w:szCs w:val="24"/>
        </w:rPr>
      </w:pPr>
      <w:r w:rsidRPr="008D1787">
        <w:rPr>
          <w:rFonts w:ascii="Times New Roman" w:hAnsi="Times New Roman" w:cs="Times New Roman"/>
          <w:sz w:val="24"/>
          <w:szCs w:val="24"/>
        </w:rPr>
        <w:t>In order to manage a course, instructors usually rely on many programs and websites as they calculate score, keep attendance score, receive assignment files from students, assign quizzes to students,  and share course materials with students by using flash drives or uploading them to web storage. However, these mundane tasks of managing a course are not easy to carry out and often face challenges. The instructor uses work office program for calculating scores and use a website for announcing those scores that there are too many tools for managing their course. It also has too many steps for managing courses so instructors have to spend too much time for managing courses. Instructors upload materials but the students do not notice that materials were uploaded in time. Sometimes, student’s flash drive can be lost</w:t>
      </w:r>
    </w:p>
    <w:p w14:paraId="2E7AA010" w14:textId="77777777" w:rsidR="00E01594" w:rsidRPr="008D1787" w:rsidRDefault="00E01594" w:rsidP="00E01594">
      <w:pPr>
        <w:widowControl w:val="0"/>
        <w:ind w:firstLine="993"/>
        <w:rPr>
          <w:rFonts w:ascii="Times New Roman" w:hAnsi="Times New Roman" w:cs="Times New Roman"/>
          <w:sz w:val="24"/>
          <w:szCs w:val="24"/>
        </w:rPr>
      </w:pPr>
      <w:r w:rsidRPr="008D1787">
        <w:rPr>
          <w:rFonts w:ascii="Times New Roman" w:hAnsi="Times New Roman" w:cs="Times New Roman"/>
          <w:sz w:val="24"/>
          <w:szCs w:val="24"/>
        </w:rPr>
        <w:t>When the instructor teaches many courses and finds these problems, it decreases the efficiency in teaching because the instructor will has less time to prepare for actual teaching. For students, they may sometimes fail to receive some information, files, or quizzes because they don’t notice them at the moment those files are uploaded. In the situation of students using flash drive for distributing files may not be done thoroughly with every student.</w:t>
      </w:r>
    </w:p>
    <w:p w14:paraId="315B5C35" w14:textId="77777777" w:rsidR="00E01594" w:rsidRPr="008D1787" w:rsidRDefault="00E01594" w:rsidP="00E01594">
      <w:pPr>
        <w:widowControl w:val="0"/>
        <w:ind w:firstLine="1440"/>
        <w:rPr>
          <w:rFonts w:ascii="Times New Roman" w:hAnsi="Times New Roman" w:cs="Times New Roman"/>
          <w:sz w:val="24"/>
          <w:szCs w:val="24"/>
        </w:rPr>
      </w:pPr>
      <w:r w:rsidRPr="008D1787">
        <w:rPr>
          <w:rFonts w:ascii="Times New Roman" w:hAnsi="Times New Roman" w:cs="Times New Roman"/>
          <w:sz w:val="24"/>
          <w:szCs w:val="24"/>
        </w:rPr>
        <w:t>The problems mentioned above are not uncommon in many schools and universities. Instructors thus needs a better system to manage courses without experiencing these problems.</w:t>
      </w:r>
    </w:p>
    <w:p w14:paraId="18ED214B" w14:textId="77777777" w:rsidR="00E01594" w:rsidRPr="008D1787" w:rsidRDefault="00E01594" w:rsidP="00E01594">
      <w:pPr>
        <w:widowControl w:val="0"/>
        <w:ind w:firstLine="1134"/>
        <w:rPr>
          <w:rFonts w:ascii="Times New Roman" w:hAnsi="Times New Roman" w:cs="Times New Roman"/>
          <w:sz w:val="24"/>
          <w:szCs w:val="24"/>
        </w:rPr>
      </w:pPr>
      <w:commentRangeStart w:id="2"/>
      <w:r w:rsidRPr="008D1787">
        <w:rPr>
          <w:rFonts w:ascii="Times New Roman" w:hAnsi="Times New Roman" w:cs="Times New Roman"/>
          <w:sz w:val="24"/>
          <w:szCs w:val="24"/>
        </w:rPr>
        <w:t xml:space="preserve">Smart course Management system in the cloud </w:t>
      </w:r>
      <w:commentRangeEnd w:id="2"/>
      <w:r w:rsidR="001A50CD">
        <w:rPr>
          <w:rStyle w:val="CommentReference"/>
          <w:rFonts w:ascii="Arial" w:eastAsia="Arial" w:hAnsi="Arial" w:cs="Cordia New"/>
          <w:color w:val="000000"/>
        </w:rPr>
        <w:commentReference w:id="2"/>
      </w:r>
      <w:r w:rsidRPr="008D1787">
        <w:rPr>
          <w:rFonts w:ascii="Times New Roman" w:hAnsi="Times New Roman" w:cs="Times New Roman"/>
          <w:sz w:val="24"/>
          <w:szCs w:val="24"/>
        </w:rPr>
        <w:t>is a system that helps to manage score, upload/download course materials, share files and assign quizzes which provides convenience to both instructors and students. Maintaining course materials in the cloud storage, instructors can manage scores, upload materials, and create assignments, and students can download the materials, take the assignments, and view the scores.</w:t>
      </w:r>
    </w:p>
    <w:p w14:paraId="5C22EB06" w14:textId="77777777" w:rsidR="00E01594" w:rsidRDefault="00E01594" w:rsidP="00E01594"/>
    <w:p w14:paraId="429F2889" w14:textId="77777777" w:rsidR="00E01594" w:rsidRDefault="00E01594" w:rsidP="00E01594"/>
    <w:p w14:paraId="6EE2E410" w14:textId="77777777" w:rsidR="0050075B" w:rsidRDefault="0050075B" w:rsidP="00E01594"/>
    <w:p w14:paraId="115420EB" w14:textId="77777777" w:rsidR="0050075B" w:rsidRDefault="0050075B" w:rsidP="00E01594"/>
    <w:p w14:paraId="637F8873" w14:textId="77777777" w:rsidR="0050075B" w:rsidRDefault="0050075B" w:rsidP="00E01594"/>
    <w:p w14:paraId="2EA27CA5" w14:textId="77777777" w:rsidR="0050075B" w:rsidRDefault="0050075B" w:rsidP="00E01594"/>
    <w:p w14:paraId="2A9489C1" w14:textId="77777777" w:rsidR="0050075B" w:rsidRDefault="0050075B" w:rsidP="00E01594"/>
    <w:p w14:paraId="1F75735A" w14:textId="77777777" w:rsidR="0050075B" w:rsidRDefault="0050075B" w:rsidP="00E01594"/>
    <w:p w14:paraId="77D70D0C" w14:textId="77777777" w:rsidR="0050075B" w:rsidRDefault="0050075B" w:rsidP="00E01594"/>
    <w:p w14:paraId="101C7EE5" w14:textId="77777777" w:rsidR="0050075B" w:rsidRDefault="0050075B" w:rsidP="00E01594"/>
    <w:p w14:paraId="303CE2A5" w14:textId="77777777" w:rsidR="0050075B" w:rsidRDefault="0050075B" w:rsidP="00E01594"/>
    <w:p w14:paraId="2ACFAA69" w14:textId="77777777" w:rsidR="008D1787" w:rsidRPr="008D1787" w:rsidRDefault="0050075B" w:rsidP="008D1787">
      <w:pPr>
        <w:pStyle w:val="Heading1"/>
        <w:rPr>
          <w:rFonts w:ascii="Times New Roman" w:hAnsi="Times New Roman" w:cs="Times New Roman"/>
          <w:color w:val="auto"/>
          <w:sz w:val="40"/>
        </w:rPr>
      </w:pPr>
      <w:bookmarkStart w:id="3" w:name="_Toc381677381"/>
      <w:r w:rsidRPr="0050075B">
        <w:rPr>
          <w:rFonts w:ascii="Times New Roman" w:hAnsi="Times New Roman" w:cs="Times New Roman"/>
          <w:color w:val="auto"/>
          <w:sz w:val="40"/>
        </w:rPr>
        <w:lastRenderedPageBreak/>
        <w:t>Chapt</w:t>
      </w:r>
      <w:r w:rsidR="00EB210A">
        <w:rPr>
          <w:rFonts w:ascii="Times New Roman" w:hAnsi="Times New Roman" w:cs="Times New Roman"/>
          <w:color w:val="auto"/>
          <w:sz w:val="40"/>
        </w:rPr>
        <w:t>er</w:t>
      </w:r>
      <w:r w:rsidR="00461F81">
        <w:rPr>
          <w:rFonts w:ascii="Times New Roman" w:hAnsi="Times New Roman" w:cs="Times New Roman"/>
          <w:color w:val="auto"/>
          <w:sz w:val="40"/>
        </w:rPr>
        <w:t xml:space="preserve"> </w:t>
      </w:r>
      <w:r w:rsidRPr="0050075B">
        <w:rPr>
          <w:rFonts w:ascii="Times New Roman" w:hAnsi="Times New Roman" w:cs="Times New Roman"/>
          <w:color w:val="auto"/>
          <w:sz w:val="40"/>
        </w:rPr>
        <w:t>Two | Literature Review</w:t>
      </w:r>
      <w:bookmarkEnd w:id="3"/>
    </w:p>
    <w:p w14:paraId="7BC94925" w14:textId="77777777" w:rsidR="008D1787" w:rsidRDefault="008D1787" w:rsidP="008D1787">
      <w:pPr>
        <w:widowControl w:val="0"/>
        <w:rPr>
          <w:rFonts w:ascii="Times New Roman" w:hAnsi="Times New Roman" w:cs="Times New Roman"/>
          <w:sz w:val="36"/>
        </w:rPr>
      </w:pPr>
    </w:p>
    <w:p w14:paraId="740809D3" w14:textId="77777777" w:rsidR="008D1787" w:rsidRPr="008D1787" w:rsidRDefault="008D1787" w:rsidP="008D1787">
      <w:pPr>
        <w:pStyle w:val="Heading2"/>
        <w:rPr>
          <w:rFonts w:ascii="Times New Roman" w:hAnsi="Times New Roman" w:cs="Times New Roman"/>
          <w:color w:val="auto"/>
          <w:sz w:val="36"/>
          <w:szCs w:val="36"/>
        </w:rPr>
      </w:pPr>
      <w:bookmarkStart w:id="4" w:name="_Toc381677382"/>
      <w:r w:rsidRPr="008D1787">
        <w:rPr>
          <w:rFonts w:ascii="Times New Roman" w:hAnsi="Times New Roman" w:cs="Times New Roman"/>
          <w:color w:val="auto"/>
          <w:sz w:val="36"/>
          <w:szCs w:val="36"/>
        </w:rPr>
        <w:t xml:space="preserve">2.1 </w:t>
      </w:r>
      <w:r w:rsidRPr="008D1787">
        <w:rPr>
          <w:rFonts w:ascii="Times New Roman" w:hAnsi="Times New Roman" w:cs="Times New Roman"/>
          <w:color w:val="auto"/>
          <w:sz w:val="36"/>
          <w:szCs w:val="36"/>
        </w:rPr>
        <w:tab/>
        <w:t>Business Review</w:t>
      </w:r>
      <w:bookmarkEnd w:id="4"/>
    </w:p>
    <w:p w14:paraId="736DC761" w14:textId="77777777" w:rsidR="008D1787" w:rsidRPr="008D1787" w:rsidRDefault="008D1787" w:rsidP="008D1787">
      <w:pPr>
        <w:ind w:left="720" w:firstLine="720"/>
        <w:rPr>
          <w:rFonts w:ascii="Times New Roman" w:hAnsi="Times New Roman" w:cs="Times New Roman"/>
          <w:sz w:val="24"/>
          <w:szCs w:val="24"/>
        </w:rPr>
      </w:pPr>
      <w:r w:rsidRPr="008D1787">
        <w:rPr>
          <w:rFonts w:ascii="Times New Roman" w:hAnsi="Times New Roman" w:cs="Times New Roman"/>
          <w:sz w:val="24"/>
          <w:szCs w:val="24"/>
        </w:rPr>
        <w:t>The general system management on cloud system is allow the user to use the application on the cloud. The user can use without the installation of the program. System allows the user to use system by login to the system. User must register to the system before use this application. After that, the user can manage their space. Some of cloud storage system provide the mobile application. The user can access to the system by using the application on the mobile.</w:t>
      </w:r>
    </w:p>
    <w:p w14:paraId="5586CB73" w14:textId="77777777" w:rsidR="00A561DE" w:rsidRDefault="008D1787" w:rsidP="008D1787">
      <w:pPr>
        <w:widowControl w:val="0"/>
        <w:rPr>
          <w:rFonts w:ascii="Times New Roman" w:hAnsi="Times New Roman" w:cs="Times New Roman"/>
        </w:rPr>
      </w:pPr>
      <w:r>
        <w:rPr>
          <w:rFonts w:ascii="Times New Roman" w:hAnsi="Times New Roman" w:cs="Times New Roman"/>
        </w:rPr>
        <w:tab/>
      </w:r>
    </w:p>
    <w:p w14:paraId="2F37D451" w14:textId="77777777" w:rsidR="008D1787" w:rsidRDefault="008D1787" w:rsidP="00A561DE">
      <w:pPr>
        <w:widowControl w:val="0"/>
        <w:ind w:firstLine="720"/>
        <w:rPr>
          <w:rFonts w:ascii="Times New Roman" w:hAnsi="Times New Roman" w:cs="Times New Roman"/>
        </w:rPr>
      </w:pPr>
      <w:r>
        <w:rPr>
          <w:rFonts w:ascii="Times New Roman" w:hAnsi="Times New Roman" w:cs="Times New Roman"/>
          <w:sz w:val="36"/>
        </w:rPr>
        <w:t xml:space="preserve">2.1.1 </w:t>
      </w:r>
      <w:r w:rsidRPr="001E2E55">
        <w:rPr>
          <w:rFonts w:ascii="Times New Roman" w:hAnsi="Times New Roman" w:cs="Times New Roman"/>
          <w:sz w:val="36"/>
        </w:rPr>
        <w:t>Dropbox</w:t>
      </w:r>
    </w:p>
    <w:p w14:paraId="0BD90397" w14:textId="77777777" w:rsidR="008D1787" w:rsidRPr="001E2E55" w:rsidRDefault="008D1787" w:rsidP="008D1787">
      <w:pPr>
        <w:widowControl w:val="0"/>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1E2E55">
        <w:rPr>
          <w:rFonts w:ascii="Times New Roman" w:hAnsi="Times New Roman" w:cs="Times New Roman"/>
          <w:sz w:val="24"/>
          <w:szCs w:val="24"/>
        </w:rPr>
        <w:t>Dropbox is a cloud-based storage system that provides data storage service. Moreover, Dropbox also provides an application that can be installed and used on smartphones. Dropbox supports major features as follows,</w:t>
      </w:r>
    </w:p>
    <w:p w14:paraId="1F6B7B5E" w14:textId="77777777" w:rsidR="008D1787" w:rsidRPr="001E2E55" w:rsidRDefault="008D1787" w:rsidP="008D1787">
      <w:pPr>
        <w:pStyle w:val="ListParagraph"/>
        <w:widowControl w:val="0"/>
        <w:numPr>
          <w:ilvl w:val="0"/>
          <w:numId w:val="1"/>
        </w:numPr>
        <w:rPr>
          <w:rFonts w:ascii="Times New Roman" w:hAnsi="Times New Roman" w:cs="Times New Roman"/>
          <w:color w:val="auto"/>
          <w:sz w:val="24"/>
          <w:szCs w:val="24"/>
        </w:rPr>
      </w:pPr>
      <w:r w:rsidRPr="001E2E55">
        <w:rPr>
          <w:rFonts w:ascii="Times New Roman" w:hAnsi="Times New Roman" w:cs="Times New Roman"/>
          <w:color w:val="auto"/>
          <w:sz w:val="24"/>
          <w:szCs w:val="24"/>
        </w:rPr>
        <w:t xml:space="preserve">Users can upload and download files by dragging and dropping files into and out of a local folder that is synchronized periodically with the user’s storage in the cloud. </w:t>
      </w:r>
    </w:p>
    <w:p w14:paraId="796891DF" w14:textId="77777777" w:rsidR="008D1787" w:rsidRPr="001E2E55" w:rsidRDefault="008D1787" w:rsidP="008D1787">
      <w:pPr>
        <w:pStyle w:val="ListParagraph"/>
        <w:widowControl w:val="0"/>
        <w:numPr>
          <w:ilvl w:val="0"/>
          <w:numId w:val="1"/>
        </w:numPr>
        <w:rPr>
          <w:rFonts w:ascii="Times New Roman" w:hAnsi="Times New Roman" w:cs="Times New Roman"/>
          <w:color w:val="auto"/>
          <w:sz w:val="24"/>
          <w:szCs w:val="24"/>
        </w:rPr>
      </w:pPr>
      <w:r w:rsidRPr="001E2E55">
        <w:rPr>
          <w:rFonts w:ascii="Times New Roman" w:hAnsi="Times New Roman" w:cs="Times New Roman"/>
          <w:color w:val="auto"/>
          <w:sz w:val="24"/>
          <w:szCs w:val="24"/>
        </w:rPr>
        <w:t>Users can upload and download files via web browsers.</w:t>
      </w:r>
    </w:p>
    <w:p w14:paraId="3BB11837" w14:textId="77777777" w:rsidR="008D1787" w:rsidRDefault="008D1787" w:rsidP="008D1787">
      <w:pPr>
        <w:pStyle w:val="ListParagraph"/>
        <w:widowControl w:val="0"/>
        <w:numPr>
          <w:ilvl w:val="0"/>
          <w:numId w:val="1"/>
        </w:numPr>
        <w:rPr>
          <w:rFonts w:ascii="Times New Roman" w:hAnsi="Times New Roman" w:cs="Times New Roman"/>
          <w:color w:val="auto"/>
          <w:sz w:val="24"/>
          <w:szCs w:val="24"/>
        </w:rPr>
      </w:pPr>
      <w:r w:rsidRPr="001E2E55">
        <w:rPr>
          <w:rFonts w:ascii="Times New Roman" w:hAnsi="Times New Roman" w:cs="Times New Roman"/>
          <w:color w:val="auto"/>
          <w:sz w:val="24"/>
          <w:szCs w:val="24"/>
        </w:rPr>
        <w:t xml:space="preserve">Users can share files with another user of Dropbox. </w:t>
      </w:r>
    </w:p>
    <w:p w14:paraId="13FAC7BB" w14:textId="77777777" w:rsidR="008D1787" w:rsidRDefault="008D1787" w:rsidP="008D1787">
      <w:pPr>
        <w:pStyle w:val="ListParagraph"/>
        <w:widowControl w:val="0"/>
        <w:numPr>
          <w:ilvl w:val="0"/>
          <w:numId w:val="1"/>
        </w:numPr>
        <w:rPr>
          <w:rFonts w:ascii="Times New Roman" w:hAnsi="Times New Roman" w:cs="Times New Roman"/>
        </w:rPr>
      </w:pPr>
      <w:r w:rsidRPr="008D1787">
        <w:rPr>
          <w:rFonts w:ascii="Times New Roman" w:hAnsi="Times New Roman" w:cs="Times New Roman"/>
          <w:sz w:val="24"/>
          <w:szCs w:val="24"/>
        </w:rPr>
        <w:t>Users can increase the size of storage by paying to Dropbox.</w:t>
      </w:r>
    </w:p>
    <w:p w14:paraId="16CD0AEE" w14:textId="77777777" w:rsidR="008D1787" w:rsidRPr="008D1787" w:rsidRDefault="008D1787" w:rsidP="008D1787">
      <w:pPr>
        <w:pStyle w:val="ListParagraph"/>
        <w:widowControl w:val="0"/>
        <w:ind w:left="1080"/>
        <w:rPr>
          <w:rFonts w:ascii="Times New Roman" w:hAnsi="Times New Roman" w:cs="Times New Roman"/>
        </w:rPr>
      </w:pPr>
    </w:p>
    <w:p w14:paraId="53291690" w14:textId="77777777" w:rsidR="008D1787" w:rsidRDefault="008D1787" w:rsidP="008D1787">
      <w:pPr>
        <w:pStyle w:val="ListParagraph"/>
        <w:widowControl w:val="0"/>
        <w:ind w:left="1080"/>
        <w:rPr>
          <w:rFonts w:ascii="Times New Roman" w:hAnsi="Times New Roman" w:cs="Times New Roman"/>
          <w:color w:val="auto"/>
          <w:sz w:val="24"/>
          <w:szCs w:val="24"/>
        </w:rPr>
      </w:pPr>
    </w:p>
    <w:p w14:paraId="6A5384CD" w14:textId="77777777" w:rsidR="008D1787" w:rsidRDefault="008D1787" w:rsidP="008D1787">
      <w:pPr>
        <w:pStyle w:val="ListParagraph"/>
        <w:widowControl w:val="0"/>
        <w:ind w:left="1080"/>
        <w:rPr>
          <w:rFonts w:ascii="Times New Roman" w:hAnsi="Times New Roman" w:cs="Times New Roman"/>
          <w:color w:val="auto"/>
          <w:sz w:val="24"/>
          <w:szCs w:val="24"/>
        </w:rPr>
      </w:pPr>
      <w:r w:rsidRPr="00EE337C">
        <w:rPr>
          <w:rFonts w:ascii="Times New Roman" w:hAnsi="Times New Roman" w:cs="Times New Roman"/>
          <w:noProof/>
          <w:color w:val="auto"/>
          <w:szCs w:val="22"/>
        </w:rPr>
        <w:drawing>
          <wp:anchor distT="0" distB="0" distL="114300" distR="114300" simplePos="0" relativeHeight="251658240" behindDoc="1" locked="0" layoutInCell="1" allowOverlap="1" wp14:anchorId="1BC0BA6E" wp14:editId="4BBCD943">
            <wp:simplePos x="0" y="0"/>
            <wp:positionH relativeFrom="column">
              <wp:posOffset>152400</wp:posOffset>
            </wp:positionH>
            <wp:positionV relativeFrom="paragraph">
              <wp:posOffset>4445</wp:posOffset>
            </wp:positionV>
            <wp:extent cx="5731510" cy="3159125"/>
            <wp:effectExtent l="0" t="0" r="2540" b="3175"/>
            <wp:wrapNone/>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731510" cy="3159125"/>
                    </a:xfrm>
                    <a:prstGeom prst="rect">
                      <a:avLst/>
                    </a:prstGeom>
                    <a:ln/>
                  </pic:spPr>
                </pic:pic>
              </a:graphicData>
            </a:graphic>
            <wp14:sizeRelH relativeFrom="page">
              <wp14:pctWidth>0</wp14:pctWidth>
            </wp14:sizeRelH>
            <wp14:sizeRelV relativeFrom="page">
              <wp14:pctHeight>0</wp14:pctHeight>
            </wp14:sizeRelV>
          </wp:anchor>
        </w:drawing>
      </w:r>
    </w:p>
    <w:p w14:paraId="211A9B4B" w14:textId="77777777" w:rsidR="008D1787" w:rsidRDefault="008D1787" w:rsidP="008D1787">
      <w:pPr>
        <w:pStyle w:val="ListParagraph"/>
        <w:widowControl w:val="0"/>
        <w:ind w:left="1080"/>
        <w:rPr>
          <w:rFonts w:ascii="Times New Roman" w:hAnsi="Times New Roman" w:cs="Times New Roman"/>
          <w:color w:val="auto"/>
          <w:sz w:val="24"/>
          <w:szCs w:val="24"/>
        </w:rPr>
      </w:pPr>
    </w:p>
    <w:p w14:paraId="14C45887" w14:textId="77777777" w:rsidR="008D1787" w:rsidRDefault="008D1787" w:rsidP="008D1787">
      <w:pPr>
        <w:pStyle w:val="ListParagraph"/>
        <w:widowControl w:val="0"/>
        <w:ind w:left="1080"/>
        <w:rPr>
          <w:rFonts w:ascii="Times New Roman" w:hAnsi="Times New Roman" w:cs="Times New Roman"/>
          <w:color w:val="auto"/>
          <w:sz w:val="24"/>
          <w:szCs w:val="24"/>
        </w:rPr>
      </w:pPr>
    </w:p>
    <w:p w14:paraId="4B84E312" w14:textId="77777777" w:rsidR="008D1787" w:rsidRDefault="008D1787" w:rsidP="008D1787">
      <w:pPr>
        <w:pStyle w:val="ListParagraph"/>
        <w:widowControl w:val="0"/>
        <w:ind w:left="1080"/>
        <w:rPr>
          <w:rFonts w:ascii="Times New Roman" w:hAnsi="Times New Roman" w:cs="Times New Roman"/>
          <w:color w:val="auto"/>
          <w:sz w:val="24"/>
          <w:szCs w:val="24"/>
        </w:rPr>
      </w:pPr>
    </w:p>
    <w:p w14:paraId="440813F0" w14:textId="77777777" w:rsidR="008D1787" w:rsidRDefault="008D1787" w:rsidP="008D1787">
      <w:pPr>
        <w:pStyle w:val="ListParagraph"/>
        <w:widowControl w:val="0"/>
        <w:ind w:left="1080"/>
        <w:rPr>
          <w:rFonts w:ascii="Times New Roman" w:hAnsi="Times New Roman" w:cs="Times New Roman"/>
          <w:color w:val="auto"/>
          <w:sz w:val="24"/>
          <w:szCs w:val="24"/>
        </w:rPr>
      </w:pPr>
    </w:p>
    <w:p w14:paraId="04F1B555" w14:textId="77777777" w:rsidR="008D1787" w:rsidRDefault="008D1787" w:rsidP="008D1787">
      <w:pPr>
        <w:pStyle w:val="ListParagraph"/>
        <w:widowControl w:val="0"/>
        <w:ind w:left="1080"/>
        <w:rPr>
          <w:rFonts w:ascii="Times New Roman" w:hAnsi="Times New Roman" w:cs="Times New Roman"/>
          <w:color w:val="auto"/>
          <w:sz w:val="24"/>
          <w:szCs w:val="24"/>
        </w:rPr>
      </w:pPr>
    </w:p>
    <w:p w14:paraId="47C63ADF" w14:textId="77777777" w:rsidR="008D1787" w:rsidRDefault="008D1787" w:rsidP="008D1787">
      <w:pPr>
        <w:pStyle w:val="ListParagraph"/>
        <w:widowControl w:val="0"/>
        <w:ind w:left="1080"/>
        <w:rPr>
          <w:rFonts w:ascii="Times New Roman" w:hAnsi="Times New Roman" w:cs="Times New Roman"/>
          <w:color w:val="auto"/>
          <w:sz w:val="24"/>
          <w:szCs w:val="24"/>
        </w:rPr>
      </w:pPr>
    </w:p>
    <w:p w14:paraId="1ACD514F" w14:textId="77777777" w:rsidR="008D1787" w:rsidRDefault="008D1787" w:rsidP="008D1787">
      <w:pPr>
        <w:pStyle w:val="ListParagraph"/>
        <w:widowControl w:val="0"/>
        <w:ind w:left="1080"/>
        <w:rPr>
          <w:rFonts w:ascii="Times New Roman" w:hAnsi="Times New Roman" w:cs="Times New Roman"/>
          <w:color w:val="auto"/>
          <w:sz w:val="24"/>
          <w:szCs w:val="24"/>
        </w:rPr>
      </w:pPr>
    </w:p>
    <w:p w14:paraId="51B50470" w14:textId="77777777" w:rsidR="008D1787" w:rsidRDefault="008D1787" w:rsidP="008D1787">
      <w:pPr>
        <w:pStyle w:val="ListParagraph"/>
        <w:widowControl w:val="0"/>
        <w:ind w:left="1080"/>
        <w:rPr>
          <w:rFonts w:ascii="Times New Roman" w:hAnsi="Times New Roman" w:cs="Times New Roman"/>
          <w:color w:val="auto"/>
          <w:sz w:val="24"/>
          <w:szCs w:val="24"/>
        </w:rPr>
      </w:pPr>
    </w:p>
    <w:p w14:paraId="28781421" w14:textId="77777777" w:rsidR="008D1787" w:rsidRDefault="008D1787" w:rsidP="008D1787">
      <w:pPr>
        <w:pStyle w:val="ListParagraph"/>
        <w:widowControl w:val="0"/>
        <w:ind w:left="1080"/>
        <w:rPr>
          <w:rFonts w:ascii="Times New Roman" w:hAnsi="Times New Roman" w:cs="Times New Roman"/>
          <w:color w:val="auto"/>
          <w:sz w:val="24"/>
          <w:szCs w:val="24"/>
        </w:rPr>
      </w:pPr>
    </w:p>
    <w:p w14:paraId="21A90EDB" w14:textId="77777777" w:rsidR="008D1787" w:rsidRDefault="008D1787" w:rsidP="008D1787">
      <w:pPr>
        <w:pStyle w:val="ListParagraph"/>
        <w:widowControl w:val="0"/>
        <w:ind w:left="1080"/>
        <w:rPr>
          <w:rFonts w:ascii="Times New Roman" w:hAnsi="Times New Roman" w:cs="Times New Roman"/>
          <w:color w:val="auto"/>
          <w:sz w:val="24"/>
          <w:szCs w:val="24"/>
        </w:rPr>
      </w:pPr>
    </w:p>
    <w:p w14:paraId="6DABAB5E" w14:textId="77777777" w:rsidR="008D1787" w:rsidRDefault="008D1787" w:rsidP="008D1787">
      <w:pPr>
        <w:pStyle w:val="ListParagraph"/>
        <w:widowControl w:val="0"/>
        <w:ind w:left="1080"/>
        <w:rPr>
          <w:rFonts w:ascii="Times New Roman" w:hAnsi="Times New Roman" w:cs="Times New Roman"/>
          <w:color w:val="auto"/>
          <w:sz w:val="24"/>
          <w:szCs w:val="24"/>
        </w:rPr>
      </w:pPr>
    </w:p>
    <w:p w14:paraId="6DDA1DBF" w14:textId="77777777" w:rsidR="008D1787" w:rsidRDefault="008D1787" w:rsidP="008D1787">
      <w:pPr>
        <w:pStyle w:val="ListParagraph"/>
        <w:widowControl w:val="0"/>
        <w:ind w:left="1080"/>
        <w:rPr>
          <w:rFonts w:ascii="Times New Roman" w:hAnsi="Times New Roman" w:cs="Times New Roman"/>
          <w:color w:val="auto"/>
          <w:sz w:val="24"/>
          <w:szCs w:val="24"/>
        </w:rPr>
      </w:pPr>
    </w:p>
    <w:p w14:paraId="63B4181A" w14:textId="77777777" w:rsidR="008D1787" w:rsidRDefault="008D1787" w:rsidP="008D1787">
      <w:pPr>
        <w:pStyle w:val="ListParagraph"/>
        <w:widowControl w:val="0"/>
        <w:ind w:left="1080"/>
        <w:rPr>
          <w:rFonts w:ascii="Times New Roman" w:hAnsi="Times New Roman" w:cs="Times New Roman"/>
          <w:color w:val="auto"/>
          <w:sz w:val="24"/>
          <w:szCs w:val="24"/>
        </w:rPr>
      </w:pPr>
    </w:p>
    <w:p w14:paraId="0F0D970F" w14:textId="77777777" w:rsidR="008D1787" w:rsidRDefault="008D1787" w:rsidP="008D1787">
      <w:pPr>
        <w:pStyle w:val="ListParagraph"/>
        <w:widowControl w:val="0"/>
        <w:ind w:left="1080"/>
        <w:rPr>
          <w:rFonts w:ascii="Times New Roman" w:hAnsi="Times New Roman" w:cs="Times New Roman"/>
          <w:color w:val="auto"/>
          <w:sz w:val="24"/>
          <w:szCs w:val="24"/>
        </w:rPr>
      </w:pPr>
    </w:p>
    <w:p w14:paraId="1768C65C" w14:textId="77777777" w:rsidR="008D1787" w:rsidRDefault="008D1787" w:rsidP="008D1787">
      <w:pPr>
        <w:pStyle w:val="ListParagraph"/>
        <w:widowControl w:val="0"/>
        <w:ind w:left="1080"/>
        <w:rPr>
          <w:rFonts w:ascii="Times New Roman" w:hAnsi="Times New Roman" w:cs="Times New Roman"/>
          <w:color w:val="auto"/>
          <w:sz w:val="24"/>
          <w:szCs w:val="24"/>
        </w:rPr>
      </w:pPr>
    </w:p>
    <w:p w14:paraId="298E7BD5" w14:textId="77777777" w:rsidR="008D1787" w:rsidRDefault="008D1787" w:rsidP="008D1787">
      <w:pPr>
        <w:widowControl w:val="0"/>
        <w:jc w:val="center"/>
        <w:rPr>
          <w:rFonts w:ascii="Times New Roman" w:hAnsi="Times New Roman" w:cs="Times New Roman"/>
          <w:sz w:val="24"/>
          <w:szCs w:val="24"/>
        </w:rPr>
      </w:pPr>
      <w:r>
        <w:rPr>
          <w:rFonts w:ascii="Times New Roman" w:eastAsia="Calibri" w:hAnsi="Times New Roman" w:cs="Times New Roman"/>
          <w:i/>
          <w:szCs w:val="22"/>
        </w:rPr>
        <w:t>Figure 1</w:t>
      </w:r>
      <w:r w:rsidRPr="001E2E55">
        <w:rPr>
          <w:rFonts w:ascii="Times New Roman" w:eastAsia="Calibri" w:hAnsi="Times New Roman" w:cs="Times New Roman"/>
          <w:i/>
          <w:szCs w:val="22"/>
        </w:rPr>
        <w:t xml:space="preserve"> Dropbox main page on the web site</w:t>
      </w:r>
    </w:p>
    <w:p w14:paraId="5A316DFF" w14:textId="77777777" w:rsidR="008D1787" w:rsidRDefault="008D1787" w:rsidP="008D1787">
      <w:pPr>
        <w:widowControl w:val="0"/>
        <w:jc w:val="center"/>
        <w:rPr>
          <w:rFonts w:ascii="Times New Roman" w:hAnsi="Times New Roman" w:cs="Times New Roman"/>
          <w:sz w:val="24"/>
          <w:szCs w:val="24"/>
        </w:rPr>
      </w:pPr>
    </w:p>
    <w:p w14:paraId="3555C4C0" w14:textId="77777777" w:rsidR="008D1787" w:rsidRDefault="008D1787" w:rsidP="008D1787">
      <w:pPr>
        <w:widowControl w:val="0"/>
        <w:jc w:val="center"/>
        <w:rPr>
          <w:rFonts w:ascii="Times New Roman" w:hAnsi="Times New Roman" w:cs="Times New Roman"/>
          <w:sz w:val="24"/>
          <w:szCs w:val="24"/>
        </w:rPr>
      </w:pPr>
    </w:p>
    <w:p w14:paraId="3669CFEB" w14:textId="77777777" w:rsidR="008D1787" w:rsidRPr="008D1787" w:rsidRDefault="008D1787" w:rsidP="008D1787">
      <w:pPr>
        <w:widowControl w:val="0"/>
        <w:rPr>
          <w:rFonts w:ascii="Times New Roman" w:hAnsi="Times New Roman" w:cs="Times New Roman"/>
          <w:sz w:val="24"/>
          <w:szCs w:val="24"/>
        </w:rPr>
      </w:pPr>
      <w:r w:rsidRPr="00EE337C">
        <w:rPr>
          <w:rFonts w:ascii="Times New Roman" w:hAnsi="Times New Roman" w:cs="Times New Roman"/>
          <w:noProof/>
          <w:sz w:val="24"/>
          <w:szCs w:val="24"/>
        </w:rPr>
        <w:drawing>
          <wp:anchor distT="0" distB="0" distL="114300" distR="114300" simplePos="0" relativeHeight="251660288" behindDoc="1" locked="0" layoutInCell="1" allowOverlap="1" wp14:anchorId="000D2E1E" wp14:editId="14AEE7DA">
            <wp:simplePos x="0" y="0"/>
            <wp:positionH relativeFrom="margin">
              <wp:align>center</wp:align>
            </wp:positionH>
            <wp:positionV relativeFrom="paragraph">
              <wp:posOffset>-314325</wp:posOffset>
            </wp:positionV>
            <wp:extent cx="1828800" cy="3250565"/>
            <wp:effectExtent l="0" t="0" r="0"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22701_711557652221964_1035798400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0" cy="3250565"/>
                    </a:xfrm>
                    <a:prstGeom prst="rect">
                      <a:avLst/>
                    </a:prstGeom>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145A3FDE" w14:textId="77777777" w:rsidR="008D1787" w:rsidRDefault="008D1787" w:rsidP="008D1787">
      <w:pPr>
        <w:pStyle w:val="ListParagraph"/>
        <w:widowControl w:val="0"/>
        <w:ind w:left="1080"/>
        <w:rPr>
          <w:rFonts w:ascii="Times New Roman" w:hAnsi="Times New Roman" w:cs="Times New Roman"/>
          <w:color w:val="auto"/>
          <w:sz w:val="24"/>
          <w:szCs w:val="24"/>
        </w:rPr>
      </w:pPr>
    </w:p>
    <w:p w14:paraId="6550E4CA" w14:textId="77777777" w:rsidR="008D1787" w:rsidRPr="001E2E55" w:rsidRDefault="008D1787" w:rsidP="008D1787">
      <w:pPr>
        <w:pStyle w:val="ListParagraph"/>
        <w:widowControl w:val="0"/>
        <w:ind w:left="1080"/>
        <w:rPr>
          <w:rFonts w:ascii="Times New Roman" w:hAnsi="Times New Roman" w:cs="Times New Roman"/>
          <w:color w:val="auto"/>
          <w:sz w:val="24"/>
          <w:szCs w:val="24"/>
        </w:rPr>
      </w:pPr>
    </w:p>
    <w:p w14:paraId="6B65FB9D" w14:textId="77777777" w:rsidR="008D1787" w:rsidRPr="001E2E55" w:rsidRDefault="008D1787" w:rsidP="008D1787">
      <w:pPr>
        <w:widowControl w:val="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427294E5" w14:textId="77777777" w:rsidR="008D1787" w:rsidRDefault="008D1787" w:rsidP="008D1787">
      <w:pPr>
        <w:rPr>
          <w:rFonts w:ascii="Times New Roman" w:hAnsi="Times New Roman" w:cs="Times New Roman"/>
        </w:rPr>
      </w:pPr>
    </w:p>
    <w:p w14:paraId="40C6ED88" w14:textId="77777777" w:rsidR="008D1787" w:rsidRDefault="008D1787" w:rsidP="008D1787">
      <w:pPr>
        <w:rPr>
          <w:rFonts w:ascii="Times New Roman" w:hAnsi="Times New Roman" w:cs="Times New Roman"/>
        </w:rPr>
      </w:pPr>
    </w:p>
    <w:p w14:paraId="2A935A2B" w14:textId="77777777" w:rsidR="008D1787" w:rsidRDefault="008D1787" w:rsidP="008D1787">
      <w:pPr>
        <w:rPr>
          <w:rFonts w:ascii="Times New Roman" w:hAnsi="Times New Roman" w:cs="Times New Roman"/>
        </w:rPr>
      </w:pPr>
    </w:p>
    <w:p w14:paraId="71F6DC57" w14:textId="77777777" w:rsidR="008D1787" w:rsidRDefault="008D1787" w:rsidP="008D1787">
      <w:pPr>
        <w:rPr>
          <w:rFonts w:ascii="Times New Roman" w:hAnsi="Times New Roman" w:cs="Times New Roman"/>
        </w:rPr>
      </w:pPr>
    </w:p>
    <w:p w14:paraId="266FE2B4" w14:textId="77777777" w:rsidR="008D1787" w:rsidRDefault="008D1787" w:rsidP="008D1787">
      <w:pPr>
        <w:rPr>
          <w:rFonts w:ascii="Times New Roman" w:hAnsi="Times New Roman" w:cs="Times New Roman"/>
        </w:rPr>
      </w:pPr>
    </w:p>
    <w:p w14:paraId="2D58D8DA" w14:textId="77777777" w:rsidR="008D1787" w:rsidRDefault="008D1787" w:rsidP="008D1787">
      <w:pPr>
        <w:rPr>
          <w:rFonts w:ascii="Times New Roman" w:hAnsi="Times New Roman" w:cs="Times New Roman"/>
        </w:rPr>
      </w:pPr>
    </w:p>
    <w:p w14:paraId="4483E548" w14:textId="77777777" w:rsidR="008D1787" w:rsidRDefault="008D1787" w:rsidP="008D1787">
      <w:pPr>
        <w:rPr>
          <w:rFonts w:ascii="Times New Roman" w:hAnsi="Times New Roman" w:cs="Times New Roman"/>
        </w:rPr>
      </w:pPr>
    </w:p>
    <w:p w14:paraId="12FFDCF1" w14:textId="77777777" w:rsidR="008D1787" w:rsidRDefault="008D1787" w:rsidP="008D1787">
      <w:pPr>
        <w:rPr>
          <w:rFonts w:ascii="Times New Roman" w:hAnsi="Times New Roman" w:cs="Times New Roman"/>
        </w:rPr>
      </w:pPr>
    </w:p>
    <w:p w14:paraId="7CCBBE99" w14:textId="77777777" w:rsidR="008D1787" w:rsidRDefault="008D1787" w:rsidP="008D1787">
      <w:pPr>
        <w:widowControl w:val="0"/>
        <w:ind w:left="2160"/>
        <w:rPr>
          <w:rFonts w:ascii="Times New Roman" w:hAnsi="Times New Roman" w:cs="Times New Roman"/>
          <w:sz w:val="24"/>
          <w:szCs w:val="24"/>
        </w:rPr>
      </w:pPr>
      <w:r>
        <w:rPr>
          <w:rFonts w:ascii="Times New Roman" w:eastAsia="Calibri" w:hAnsi="Times New Roman" w:cs="Times New Roman"/>
          <w:i/>
          <w:szCs w:val="22"/>
        </w:rPr>
        <w:t xml:space="preserve">Figure 2 </w:t>
      </w:r>
      <w:r w:rsidRPr="001E2E55">
        <w:rPr>
          <w:rFonts w:ascii="Times New Roman" w:eastAsia="Calibri" w:hAnsi="Times New Roman" w:cs="Times New Roman"/>
          <w:i/>
          <w:szCs w:val="22"/>
        </w:rPr>
        <w:t>Dropbox</w:t>
      </w:r>
      <w:r>
        <w:rPr>
          <w:rFonts w:ascii="Times New Roman" w:eastAsia="Calibri" w:hAnsi="Times New Roman" w:cs="Times New Roman"/>
          <w:i/>
          <w:szCs w:val="22"/>
        </w:rPr>
        <w:t xml:space="preserve"> </w:t>
      </w:r>
      <w:r w:rsidRPr="001E2E55">
        <w:rPr>
          <w:rFonts w:ascii="Times New Roman" w:eastAsia="Calibri" w:hAnsi="Times New Roman" w:cs="Times New Roman"/>
          <w:i/>
          <w:szCs w:val="22"/>
        </w:rPr>
        <w:t xml:space="preserve">application main page on </w:t>
      </w:r>
      <w:proofErr w:type="spellStart"/>
      <w:r w:rsidRPr="001E2E55">
        <w:rPr>
          <w:rFonts w:ascii="Times New Roman" w:eastAsia="Calibri" w:hAnsi="Times New Roman" w:cs="Times New Roman"/>
          <w:i/>
          <w:szCs w:val="22"/>
        </w:rPr>
        <w:t>iOS</w:t>
      </w:r>
      <w:proofErr w:type="spellEnd"/>
    </w:p>
    <w:p w14:paraId="2F5BE480" w14:textId="77777777" w:rsidR="008D1787" w:rsidRPr="001E2E55" w:rsidRDefault="008D1787" w:rsidP="008D1787">
      <w:pPr>
        <w:widowControl w:val="0"/>
        <w:ind w:left="720" w:firstLine="720"/>
        <w:rPr>
          <w:rFonts w:ascii="Times New Roman" w:hAnsi="Times New Roman" w:cs="Times New Roman"/>
          <w:sz w:val="24"/>
          <w:szCs w:val="24"/>
        </w:rPr>
      </w:pPr>
      <w:r w:rsidRPr="001E2E55">
        <w:rPr>
          <w:rFonts w:ascii="Times New Roman" w:hAnsi="Times New Roman" w:cs="Times New Roman"/>
          <w:sz w:val="24"/>
          <w:szCs w:val="24"/>
        </w:rPr>
        <w:t xml:space="preserve">Figure 1 shows the interface of Dropbox main page where users can click the upload files button. In the left side on Figure 1 has a sharing link which allows users to see shared files or create link to those files. </w:t>
      </w:r>
    </w:p>
    <w:p w14:paraId="7359D225" w14:textId="77777777" w:rsidR="008D1787" w:rsidRPr="001E2E55" w:rsidRDefault="008D1787" w:rsidP="008D1787">
      <w:pPr>
        <w:widowControl w:val="0"/>
        <w:ind w:left="720" w:firstLine="720"/>
        <w:rPr>
          <w:rFonts w:ascii="Times New Roman" w:hAnsi="Times New Roman" w:cs="Times New Roman"/>
          <w:sz w:val="24"/>
          <w:szCs w:val="24"/>
        </w:rPr>
      </w:pPr>
      <w:r w:rsidRPr="001E2E55">
        <w:rPr>
          <w:rFonts w:ascii="Times New Roman" w:hAnsi="Times New Roman" w:cs="Times New Roman"/>
          <w:sz w:val="24"/>
          <w:szCs w:val="24"/>
        </w:rPr>
        <w:t xml:space="preserve">Figure 2 shows the main page of Dropbox application on iPhone where users can search file names or can select file categories. </w:t>
      </w:r>
      <w:r w:rsidRPr="001E2E55">
        <w:rPr>
          <w:rFonts w:ascii="Times New Roman" w:hAnsi="Times New Roman" w:cs="Times New Roman"/>
          <w:sz w:val="24"/>
          <w:szCs w:val="24"/>
        </w:rPr>
        <w:tab/>
      </w:r>
      <w:r w:rsidRPr="001E2E55">
        <w:rPr>
          <w:rFonts w:ascii="Times New Roman" w:hAnsi="Times New Roman" w:cs="Times New Roman"/>
          <w:sz w:val="24"/>
          <w:szCs w:val="24"/>
        </w:rPr>
        <w:tab/>
      </w:r>
    </w:p>
    <w:p w14:paraId="57DFD8DD" w14:textId="77777777" w:rsidR="008D1787" w:rsidRDefault="008D1787" w:rsidP="008D1787">
      <w:pPr>
        <w:widowControl w:val="0"/>
        <w:ind w:firstLine="720"/>
        <w:rPr>
          <w:rFonts w:ascii="Times New Roman" w:hAnsi="Times New Roman" w:cs="Times New Roman"/>
          <w:szCs w:val="22"/>
        </w:rPr>
      </w:pPr>
      <w:r w:rsidRPr="008D1787">
        <w:rPr>
          <w:rFonts w:ascii="Times New Roman" w:hAnsi="Times New Roman" w:cs="Times New Roman"/>
          <w:b/>
          <w:bCs/>
          <w:szCs w:val="22"/>
        </w:rPr>
        <w:t>Similar systems</w:t>
      </w:r>
      <w:r w:rsidRPr="001E2E55">
        <w:rPr>
          <w:rFonts w:ascii="Times New Roman" w:hAnsi="Times New Roman" w:cs="Times New Roman"/>
          <w:szCs w:val="22"/>
        </w:rPr>
        <w:t xml:space="preserve">: Amazon S3, Windows Sky Drive, </w:t>
      </w:r>
      <w:proofErr w:type="spellStart"/>
      <w:r w:rsidRPr="001E2E55">
        <w:rPr>
          <w:rFonts w:ascii="Times New Roman" w:hAnsi="Times New Roman" w:cs="Times New Roman"/>
          <w:szCs w:val="22"/>
        </w:rPr>
        <w:t>iDrive</w:t>
      </w:r>
      <w:proofErr w:type="spellEnd"/>
    </w:p>
    <w:p w14:paraId="418F8734" w14:textId="77777777" w:rsidR="008D1787" w:rsidRPr="001E2E55" w:rsidRDefault="008D1787" w:rsidP="008D1787">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Pros </w:t>
      </w:r>
    </w:p>
    <w:p w14:paraId="3A42A577" w14:textId="77777777" w:rsidR="008D1787" w:rsidRPr="008D1787" w:rsidRDefault="008D1787" w:rsidP="008D1787">
      <w:pPr>
        <w:widowControl w:val="0"/>
        <w:ind w:left="720" w:firstLine="720"/>
        <w:rPr>
          <w:rFonts w:ascii="Times New Roman" w:hAnsi="Times New Roman" w:cs="Times New Roman"/>
          <w:sz w:val="24"/>
          <w:szCs w:val="24"/>
        </w:rPr>
      </w:pPr>
      <w:r w:rsidRPr="001E2E55">
        <w:rPr>
          <w:rFonts w:ascii="Times New Roman" w:hAnsi="Times New Roman" w:cs="Times New Roman"/>
          <w:sz w:val="24"/>
          <w:szCs w:val="24"/>
        </w:rPr>
        <w:t xml:space="preserve">Dropbox does not have to go through several steps to upload and download files. It is integrated into the workflow of common tasks. Also, resources are accessible anywhere as long as they are connected to the internet. Users can sign up and get free limited capacity of storage. Users can pay to expand storage </w:t>
      </w:r>
      <w:r>
        <w:rPr>
          <w:rFonts w:ascii="Times New Roman" w:hAnsi="Times New Roman" w:cs="Times New Roman"/>
          <w:sz w:val="24"/>
          <w:szCs w:val="24"/>
        </w:rPr>
        <w:t xml:space="preserve">capacity following their </w:t>
      </w:r>
      <w:proofErr w:type="spellStart"/>
      <w:r>
        <w:rPr>
          <w:rFonts w:ascii="Times New Roman" w:hAnsi="Times New Roman" w:cs="Times New Roman"/>
          <w:sz w:val="24"/>
          <w:szCs w:val="24"/>
        </w:rPr>
        <w:t>deman</w:t>
      </w:r>
      <w:proofErr w:type="spellEnd"/>
      <w:r w:rsidRPr="001E2E55">
        <w:rPr>
          <w:rFonts w:ascii="Times New Roman" w:hAnsi="Times New Roman" w:cs="Times New Roman"/>
          <w:szCs w:val="22"/>
        </w:rPr>
        <w:tab/>
      </w:r>
      <w:r w:rsidRPr="001E2E55">
        <w:rPr>
          <w:rFonts w:ascii="Times New Roman" w:hAnsi="Times New Roman" w:cs="Times New Roman"/>
          <w:szCs w:val="22"/>
        </w:rPr>
        <w:tab/>
      </w:r>
      <w:r w:rsidRPr="001E2E55">
        <w:rPr>
          <w:rFonts w:ascii="Times New Roman" w:hAnsi="Times New Roman" w:cs="Times New Roman"/>
          <w:szCs w:val="22"/>
        </w:rPr>
        <w:tab/>
      </w:r>
    </w:p>
    <w:p w14:paraId="29D29C53" w14:textId="77777777" w:rsidR="008D1787" w:rsidRPr="001E2E55" w:rsidRDefault="008D1787" w:rsidP="008D1787">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Cons </w:t>
      </w:r>
    </w:p>
    <w:p w14:paraId="0FC3EAAE" w14:textId="77777777" w:rsidR="008D1787" w:rsidRDefault="008D1787" w:rsidP="008D1787">
      <w:pPr>
        <w:widowControl w:val="0"/>
        <w:ind w:left="720" w:firstLine="720"/>
        <w:rPr>
          <w:rFonts w:ascii="Times New Roman" w:hAnsi="Times New Roman" w:cs="Times New Roman"/>
          <w:szCs w:val="22"/>
        </w:rPr>
      </w:pPr>
      <w:r w:rsidRPr="00EE337C">
        <w:rPr>
          <w:rFonts w:ascii="Times New Roman" w:hAnsi="Times New Roman" w:cs="Times New Roman"/>
          <w:sz w:val="24"/>
          <w:szCs w:val="24"/>
        </w:rPr>
        <w:t xml:space="preserve">Dropbox must add people that we need to share by filling Dropbox accounts. If has many Dropbox accounts, the user must spend time very much to fill Dropbox account. </w:t>
      </w:r>
      <w:r w:rsidRPr="001E2E55">
        <w:rPr>
          <w:rFonts w:ascii="Times New Roman" w:hAnsi="Times New Roman" w:cs="Times New Roman"/>
          <w:sz w:val="24"/>
          <w:szCs w:val="24"/>
        </w:rPr>
        <w:t>Dropbox is designed for general resource storage and sharing, but it not ideal for course management</w:t>
      </w:r>
    </w:p>
    <w:p w14:paraId="6A0ED679" w14:textId="77777777" w:rsidR="008D1787" w:rsidRDefault="008D1787" w:rsidP="008D1787">
      <w:pPr>
        <w:widowControl w:val="0"/>
        <w:ind w:left="720" w:firstLine="720"/>
        <w:rPr>
          <w:rFonts w:ascii="Times New Roman" w:hAnsi="Times New Roman" w:cs="Times New Roman"/>
          <w:szCs w:val="22"/>
        </w:rPr>
      </w:pPr>
    </w:p>
    <w:p w14:paraId="5646C1D0" w14:textId="77777777" w:rsidR="008D1787" w:rsidRDefault="008D1787" w:rsidP="008D1787">
      <w:pPr>
        <w:widowControl w:val="0"/>
        <w:ind w:left="720" w:firstLine="720"/>
        <w:rPr>
          <w:rFonts w:ascii="Times New Roman" w:hAnsi="Times New Roman" w:cs="Times New Roman"/>
          <w:szCs w:val="22"/>
        </w:rPr>
      </w:pPr>
    </w:p>
    <w:p w14:paraId="73862AF1" w14:textId="77777777" w:rsidR="008D1787" w:rsidRDefault="008D1787" w:rsidP="008D1787">
      <w:pPr>
        <w:widowControl w:val="0"/>
        <w:ind w:left="720" w:firstLine="720"/>
        <w:rPr>
          <w:rFonts w:ascii="Times New Roman" w:hAnsi="Times New Roman" w:cs="Times New Roman"/>
          <w:szCs w:val="22"/>
        </w:rPr>
      </w:pPr>
    </w:p>
    <w:p w14:paraId="7D2A4C58" w14:textId="77777777" w:rsidR="008D1787" w:rsidRDefault="008D1787" w:rsidP="00A561DE">
      <w:pPr>
        <w:widowControl w:val="0"/>
        <w:rPr>
          <w:rFonts w:ascii="Times New Roman" w:hAnsi="Times New Roman" w:cs="Times New Roman"/>
          <w:szCs w:val="22"/>
        </w:rPr>
      </w:pPr>
    </w:p>
    <w:p w14:paraId="5ABFC247" w14:textId="77777777" w:rsidR="00E80349" w:rsidRPr="001E2E55" w:rsidRDefault="00E80349" w:rsidP="00E80349">
      <w:pPr>
        <w:widowControl w:val="0"/>
        <w:ind w:firstLine="720"/>
        <w:rPr>
          <w:rFonts w:ascii="Times New Roman" w:hAnsi="Times New Roman" w:cs="Times New Roman"/>
          <w:sz w:val="36"/>
          <w:szCs w:val="36"/>
        </w:rPr>
      </w:pPr>
      <w:r w:rsidRPr="001E2E55">
        <w:rPr>
          <w:rFonts w:ascii="Times New Roman" w:hAnsi="Times New Roman" w:cs="Times New Roman"/>
          <w:sz w:val="36"/>
          <w:szCs w:val="36"/>
        </w:rPr>
        <w:lastRenderedPageBreak/>
        <w:t>2.1.2 CMU online</w:t>
      </w:r>
    </w:p>
    <w:p w14:paraId="098D16CE" w14:textId="77777777" w:rsidR="00E80349" w:rsidRPr="001E2E55" w:rsidRDefault="00E80349" w:rsidP="00E80349">
      <w:pPr>
        <w:widowControl w:val="0"/>
        <w:ind w:left="720" w:firstLine="720"/>
        <w:rPr>
          <w:rFonts w:ascii="Times New Roman" w:hAnsi="Times New Roman" w:cs="Times New Roman"/>
          <w:sz w:val="24"/>
          <w:szCs w:val="24"/>
        </w:rPr>
      </w:pPr>
      <w:r w:rsidRPr="001E2E55">
        <w:rPr>
          <w:rFonts w:ascii="Times New Roman" w:hAnsi="Times New Roman" w:cs="Times New Roman"/>
          <w:sz w:val="24"/>
          <w:szCs w:val="24"/>
        </w:rPr>
        <w:t>CMU online a - web service that provides data storage services to instructors and students at Chiang Mai University. CMU online supports general features as follows.</w:t>
      </w:r>
    </w:p>
    <w:p w14:paraId="04B09DBA" w14:textId="77777777" w:rsidR="00E80349" w:rsidRPr="001E2E55" w:rsidRDefault="00E80349" w:rsidP="00E80349">
      <w:pPr>
        <w:widowControl w:val="0"/>
        <w:ind w:left="720"/>
        <w:rPr>
          <w:rFonts w:ascii="Times New Roman" w:hAnsi="Times New Roman" w:cs="Times New Roman"/>
          <w:sz w:val="24"/>
          <w:szCs w:val="24"/>
        </w:rPr>
      </w:pPr>
      <w:r w:rsidRPr="001E2E55">
        <w:rPr>
          <w:rFonts w:ascii="Times New Roman" w:hAnsi="Times New Roman" w:cs="Times New Roman"/>
          <w:sz w:val="24"/>
          <w:szCs w:val="24"/>
        </w:rPr>
        <w:t xml:space="preserve">1. Instructors who are the owner of a course can upload and download files. </w:t>
      </w:r>
    </w:p>
    <w:p w14:paraId="069FA797" w14:textId="77777777" w:rsidR="00E80349" w:rsidRPr="001E2E55" w:rsidRDefault="00E80349" w:rsidP="00E80349">
      <w:pPr>
        <w:widowControl w:val="0"/>
        <w:ind w:left="720"/>
        <w:rPr>
          <w:rFonts w:ascii="Times New Roman" w:hAnsi="Times New Roman" w:cs="Times New Roman"/>
          <w:sz w:val="24"/>
          <w:szCs w:val="24"/>
        </w:rPr>
      </w:pPr>
      <w:r w:rsidRPr="001E2E55">
        <w:rPr>
          <w:rFonts w:ascii="Times New Roman" w:hAnsi="Times New Roman" w:cs="Times New Roman"/>
          <w:sz w:val="24"/>
          <w:szCs w:val="24"/>
        </w:rPr>
        <w:t xml:space="preserve">2. Students can join a course and download files from the course page. </w:t>
      </w:r>
    </w:p>
    <w:p w14:paraId="35ECF61E" w14:textId="77777777" w:rsidR="00E80349" w:rsidRPr="001E2E55" w:rsidRDefault="00E80349" w:rsidP="00E80349">
      <w:pPr>
        <w:widowControl w:val="0"/>
        <w:ind w:left="720"/>
        <w:rPr>
          <w:rFonts w:ascii="Times New Roman" w:hAnsi="Times New Roman" w:cs="Times New Roman"/>
          <w:sz w:val="24"/>
          <w:szCs w:val="24"/>
        </w:rPr>
      </w:pPr>
      <w:r w:rsidRPr="001E2E55">
        <w:rPr>
          <w:rFonts w:ascii="Times New Roman" w:hAnsi="Times New Roman" w:cs="Times New Roman"/>
          <w:sz w:val="24"/>
          <w:szCs w:val="24"/>
        </w:rPr>
        <w:t xml:space="preserve">3. Instructors can make announcements via the board of the website. </w:t>
      </w:r>
    </w:p>
    <w:p w14:paraId="5EAAA175" w14:textId="77777777" w:rsidR="00E80349" w:rsidRPr="001E2E55" w:rsidRDefault="00E80349" w:rsidP="00E80349">
      <w:pPr>
        <w:widowControl w:val="0"/>
        <w:ind w:left="720"/>
        <w:rPr>
          <w:rFonts w:ascii="Times New Roman" w:hAnsi="Times New Roman" w:cs="Times New Roman"/>
          <w:sz w:val="24"/>
          <w:szCs w:val="24"/>
        </w:rPr>
      </w:pPr>
      <w:r w:rsidRPr="001E2E55">
        <w:rPr>
          <w:rFonts w:ascii="Times New Roman" w:hAnsi="Times New Roman" w:cs="Times New Roman"/>
          <w:sz w:val="24"/>
          <w:szCs w:val="24"/>
        </w:rPr>
        <w:t xml:space="preserve">4. Instructors can check the number of students that joined the course. </w:t>
      </w:r>
    </w:p>
    <w:p w14:paraId="5300E70F" w14:textId="77777777" w:rsidR="008D1787" w:rsidRDefault="00E80349" w:rsidP="008D1787">
      <w:pPr>
        <w:widowControl w:val="0"/>
        <w:ind w:left="720" w:firstLine="720"/>
        <w:rPr>
          <w:rFonts w:ascii="Times New Roman" w:hAnsi="Times New Roman" w:cs="Times New Roman"/>
          <w:szCs w:val="22"/>
        </w:rPr>
      </w:pPr>
      <w:r w:rsidRPr="00EE337C">
        <w:rPr>
          <w:rFonts w:ascii="Times New Roman" w:hAnsi="Times New Roman" w:cs="Times New Roman"/>
          <w:noProof/>
          <w:szCs w:val="22"/>
        </w:rPr>
        <w:drawing>
          <wp:anchor distT="0" distB="0" distL="114300" distR="114300" simplePos="0" relativeHeight="251661312" behindDoc="1" locked="0" layoutInCell="1" allowOverlap="1" wp14:anchorId="35966937" wp14:editId="664F3F71">
            <wp:simplePos x="0" y="0"/>
            <wp:positionH relativeFrom="column">
              <wp:posOffset>-142875</wp:posOffset>
            </wp:positionH>
            <wp:positionV relativeFrom="paragraph">
              <wp:posOffset>173355</wp:posOffset>
            </wp:positionV>
            <wp:extent cx="5731510" cy="2963730"/>
            <wp:effectExtent l="0" t="0" r="2540" b="8255"/>
            <wp:wrapNone/>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731510" cy="2963730"/>
                    </a:xfrm>
                    <a:prstGeom prst="rect">
                      <a:avLst/>
                    </a:prstGeom>
                    <a:ln/>
                  </pic:spPr>
                </pic:pic>
              </a:graphicData>
            </a:graphic>
            <wp14:sizeRelH relativeFrom="page">
              <wp14:pctWidth>0</wp14:pctWidth>
            </wp14:sizeRelH>
            <wp14:sizeRelV relativeFrom="page">
              <wp14:pctHeight>0</wp14:pctHeight>
            </wp14:sizeRelV>
          </wp:anchor>
        </w:drawing>
      </w:r>
    </w:p>
    <w:p w14:paraId="64AD1751" w14:textId="77777777" w:rsidR="00E80349" w:rsidRDefault="00E80349" w:rsidP="008D1787">
      <w:pPr>
        <w:widowControl w:val="0"/>
        <w:ind w:left="720" w:firstLine="720"/>
        <w:rPr>
          <w:rFonts w:ascii="Times New Roman" w:hAnsi="Times New Roman" w:cs="Times New Roman"/>
          <w:szCs w:val="22"/>
        </w:rPr>
      </w:pPr>
    </w:p>
    <w:p w14:paraId="5F647BB4" w14:textId="77777777" w:rsidR="00E80349" w:rsidRDefault="00E80349" w:rsidP="008D1787">
      <w:pPr>
        <w:widowControl w:val="0"/>
        <w:ind w:left="720" w:firstLine="720"/>
        <w:rPr>
          <w:rFonts w:ascii="Times New Roman" w:hAnsi="Times New Roman" w:cs="Times New Roman"/>
          <w:szCs w:val="22"/>
        </w:rPr>
      </w:pPr>
    </w:p>
    <w:p w14:paraId="2CEA9D35" w14:textId="77777777" w:rsidR="00E80349" w:rsidRDefault="00E80349" w:rsidP="008D1787">
      <w:pPr>
        <w:widowControl w:val="0"/>
        <w:ind w:left="720" w:firstLine="720"/>
        <w:rPr>
          <w:rFonts w:ascii="Times New Roman" w:hAnsi="Times New Roman" w:cs="Times New Roman"/>
          <w:szCs w:val="22"/>
        </w:rPr>
      </w:pPr>
    </w:p>
    <w:p w14:paraId="3F9DB48C" w14:textId="77777777" w:rsidR="00E80349" w:rsidRDefault="00E80349" w:rsidP="008D1787">
      <w:pPr>
        <w:widowControl w:val="0"/>
        <w:ind w:left="720" w:firstLine="720"/>
        <w:rPr>
          <w:rFonts w:ascii="Times New Roman" w:hAnsi="Times New Roman" w:cs="Times New Roman"/>
          <w:szCs w:val="22"/>
        </w:rPr>
      </w:pPr>
    </w:p>
    <w:p w14:paraId="202444D7" w14:textId="77777777" w:rsidR="00E80349" w:rsidRDefault="00E80349" w:rsidP="008D1787">
      <w:pPr>
        <w:widowControl w:val="0"/>
        <w:ind w:left="720" w:firstLine="720"/>
        <w:rPr>
          <w:rFonts w:ascii="Times New Roman" w:hAnsi="Times New Roman" w:cs="Times New Roman"/>
          <w:szCs w:val="22"/>
        </w:rPr>
      </w:pPr>
    </w:p>
    <w:p w14:paraId="2A71A7C0" w14:textId="77777777" w:rsidR="00E80349" w:rsidRDefault="00E80349" w:rsidP="008D1787">
      <w:pPr>
        <w:widowControl w:val="0"/>
        <w:ind w:left="720" w:firstLine="720"/>
        <w:rPr>
          <w:rFonts w:ascii="Times New Roman" w:hAnsi="Times New Roman" w:cs="Times New Roman"/>
          <w:szCs w:val="22"/>
        </w:rPr>
      </w:pPr>
    </w:p>
    <w:p w14:paraId="653D3AB4" w14:textId="77777777" w:rsidR="00E80349" w:rsidRDefault="00E80349" w:rsidP="008D1787">
      <w:pPr>
        <w:widowControl w:val="0"/>
        <w:ind w:left="720" w:firstLine="720"/>
        <w:rPr>
          <w:rFonts w:ascii="Times New Roman" w:hAnsi="Times New Roman" w:cs="Times New Roman"/>
          <w:szCs w:val="22"/>
        </w:rPr>
      </w:pPr>
    </w:p>
    <w:p w14:paraId="7901EFF1" w14:textId="77777777" w:rsidR="00E80349" w:rsidRDefault="00E80349" w:rsidP="008D1787">
      <w:pPr>
        <w:widowControl w:val="0"/>
        <w:ind w:left="720" w:firstLine="720"/>
        <w:rPr>
          <w:rFonts w:ascii="Times New Roman" w:hAnsi="Times New Roman" w:cs="Times New Roman"/>
          <w:szCs w:val="22"/>
        </w:rPr>
      </w:pPr>
    </w:p>
    <w:p w14:paraId="5A5EE79C" w14:textId="77777777" w:rsidR="00E80349" w:rsidRDefault="00E80349" w:rsidP="008D1787">
      <w:pPr>
        <w:widowControl w:val="0"/>
        <w:ind w:left="720" w:firstLine="720"/>
        <w:rPr>
          <w:rFonts w:ascii="Times New Roman" w:hAnsi="Times New Roman" w:cs="Times New Roman"/>
          <w:szCs w:val="22"/>
        </w:rPr>
      </w:pPr>
    </w:p>
    <w:p w14:paraId="05E83DA4" w14:textId="77777777" w:rsidR="00E80349" w:rsidRDefault="00E80349" w:rsidP="008D1787">
      <w:pPr>
        <w:widowControl w:val="0"/>
        <w:ind w:left="720" w:firstLine="720"/>
        <w:rPr>
          <w:rFonts w:ascii="Times New Roman" w:hAnsi="Times New Roman" w:cs="Times New Roman"/>
          <w:szCs w:val="22"/>
        </w:rPr>
      </w:pPr>
    </w:p>
    <w:p w14:paraId="39917A9F" w14:textId="77777777" w:rsidR="00A561DE" w:rsidRDefault="00A561DE" w:rsidP="00A561DE">
      <w:pPr>
        <w:widowControl w:val="0"/>
        <w:jc w:val="both"/>
        <w:rPr>
          <w:rFonts w:ascii="Times New Roman" w:hAnsi="Times New Roman" w:cs="Times New Roman"/>
          <w:szCs w:val="22"/>
        </w:rPr>
      </w:pPr>
    </w:p>
    <w:p w14:paraId="1D19E886" w14:textId="77777777" w:rsidR="00A561DE" w:rsidRDefault="00A561DE" w:rsidP="00A561DE">
      <w:pPr>
        <w:widowControl w:val="0"/>
        <w:jc w:val="center"/>
        <w:rPr>
          <w:rFonts w:ascii="Times New Roman" w:hAnsi="Times New Roman" w:cs="Times New Roman"/>
          <w:szCs w:val="22"/>
        </w:rPr>
      </w:pPr>
      <w:r w:rsidRPr="001E2E55">
        <w:rPr>
          <w:rFonts w:ascii="Times New Roman" w:eastAsia="Calibri" w:hAnsi="Times New Roman" w:cs="Times New Roman"/>
          <w:i/>
          <w:szCs w:val="22"/>
        </w:rPr>
        <w:t xml:space="preserve">Figure </w:t>
      </w:r>
      <w:proofErr w:type="gramStart"/>
      <w:r w:rsidRPr="001E2E55">
        <w:rPr>
          <w:rFonts w:ascii="Times New Roman" w:eastAsia="Calibri" w:hAnsi="Times New Roman" w:cs="Times New Roman"/>
          <w:i/>
          <w:szCs w:val="22"/>
        </w:rPr>
        <w:t>3  CMU</w:t>
      </w:r>
      <w:proofErr w:type="gramEnd"/>
      <w:r w:rsidRPr="001E2E55">
        <w:rPr>
          <w:rFonts w:ascii="Times New Roman" w:eastAsia="Calibri" w:hAnsi="Times New Roman" w:cs="Times New Roman"/>
          <w:i/>
          <w:szCs w:val="22"/>
        </w:rPr>
        <w:t xml:space="preserve"> online main page</w:t>
      </w:r>
    </w:p>
    <w:p w14:paraId="05FA3074" w14:textId="77777777" w:rsidR="00A561DE" w:rsidRPr="00A561DE" w:rsidRDefault="00A561DE" w:rsidP="00A561DE">
      <w:pPr>
        <w:widowControl w:val="0"/>
        <w:ind w:left="720" w:firstLine="720"/>
        <w:rPr>
          <w:rFonts w:ascii="Times New Roman" w:hAnsi="Times New Roman" w:cs="Times New Roman"/>
          <w:sz w:val="24"/>
          <w:szCs w:val="24"/>
        </w:rPr>
      </w:pPr>
      <w:r w:rsidRPr="00A561DE">
        <w:rPr>
          <w:rFonts w:ascii="Times New Roman" w:hAnsi="Times New Roman" w:cs="Times New Roman"/>
          <w:sz w:val="24"/>
          <w:szCs w:val="24"/>
        </w:rPr>
        <w:t>Figure 3 shows the CMU online main page. When users sign in the CMU online, they can see all the courses that joined in the left side page.</w:t>
      </w:r>
    </w:p>
    <w:p w14:paraId="6A218876" w14:textId="77777777" w:rsidR="00A561DE" w:rsidRDefault="00A561DE" w:rsidP="00A561DE">
      <w:pPr>
        <w:widowControl w:val="0"/>
        <w:ind w:left="720" w:firstLine="720"/>
        <w:rPr>
          <w:rFonts w:ascii="Times New Roman" w:hAnsi="Times New Roman" w:cs="Times New Roman"/>
          <w:szCs w:val="22"/>
        </w:rPr>
      </w:pPr>
    </w:p>
    <w:p w14:paraId="237D0B28" w14:textId="77777777" w:rsidR="00A561DE" w:rsidRDefault="00A561DE" w:rsidP="00A561DE">
      <w:pPr>
        <w:widowControl w:val="0"/>
        <w:ind w:left="720" w:firstLine="720"/>
        <w:rPr>
          <w:rFonts w:ascii="Times New Roman" w:hAnsi="Times New Roman" w:cs="Times New Roman"/>
          <w:sz w:val="36"/>
          <w:szCs w:val="36"/>
        </w:rPr>
      </w:pPr>
    </w:p>
    <w:p w14:paraId="0F21D3C7" w14:textId="77777777" w:rsidR="00A561DE" w:rsidRDefault="00A561DE" w:rsidP="00A561DE">
      <w:pPr>
        <w:widowControl w:val="0"/>
        <w:ind w:left="720" w:firstLine="720"/>
        <w:rPr>
          <w:rFonts w:ascii="Times New Roman" w:hAnsi="Times New Roman" w:cs="Times New Roman"/>
          <w:sz w:val="36"/>
          <w:szCs w:val="36"/>
        </w:rPr>
      </w:pPr>
    </w:p>
    <w:p w14:paraId="1FC62F65" w14:textId="77777777" w:rsidR="00A561DE" w:rsidRDefault="00A561DE" w:rsidP="00A561DE">
      <w:pPr>
        <w:widowControl w:val="0"/>
        <w:ind w:left="720" w:firstLine="720"/>
        <w:rPr>
          <w:rFonts w:ascii="Times New Roman" w:hAnsi="Times New Roman" w:cs="Times New Roman"/>
          <w:sz w:val="36"/>
          <w:szCs w:val="36"/>
        </w:rPr>
      </w:pPr>
    </w:p>
    <w:p w14:paraId="1114EEB7" w14:textId="77777777" w:rsidR="00A561DE" w:rsidRDefault="00A561DE" w:rsidP="00A561DE">
      <w:pPr>
        <w:widowControl w:val="0"/>
        <w:ind w:left="720" w:firstLine="720"/>
        <w:rPr>
          <w:rFonts w:ascii="Times New Roman" w:hAnsi="Times New Roman" w:cs="Times New Roman"/>
          <w:sz w:val="36"/>
          <w:szCs w:val="36"/>
        </w:rPr>
      </w:pPr>
    </w:p>
    <w:p w14:paraId="6B169EB8" w14:textId="77777777" w:rsidR="00A561DE" w:rsidRDefault="00A561DE" w:rsidP="00A561DE">
      <w:pPr>
        <w:widowControl w:val="0"/>
        <w:ind w:left="720" w:firstLine="720"/>
        <w:rPr>
          <w:rFonts w:ascii="Times New Roman" w:hAnsi="Times New Roman" w:cs="Times New Roman"/>
          <w:sz w:val="36"/>
          <w:szCs w:val="36"/>
        </w:rPr>
      </w:pPr>
    </w:p>
    <w:p w14:paraId="5DD3FA8B" w14:textId="77777777" w:rsidR="00A561DE" w:rsidRDefault="00A561DE" w:rsidP="00A561DE">
      <w:pPr>
        <w:widowControl w:val="0"/>
        <w:ind w:left="720" w:firstLine="720"/>
        <w:rPr>
          <w:rFonts w:ascii="Times New Roman" w:hAnsi="Times New Roman" w:cs="Times New Roman"/>
          <w:sz w:val="36"/>
          <w:szCs w:val="36"/>
        </w:rPr>
      </w:pPr>
    </w:p>
    <w:p w14:paraId="283F9085" w14:textId="77777777" w:rsidR="00A561DE" w:rsidRPr="001E2E55" w:rsidRDefault="00A561DE" w:rsidP="00A561DE">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lastRenderedPageBreak/>
        <w:t xml:space="preserve">Pros </w:t>
      </w:r>
    </w:p>
    <w:p w14:paraId="299818FB" w14:textId="77777777" w:rsidR="00A561DE" w:rsidRPr="00A561DE" w:rsidRDefault="00A561DE" w:rsidP="00A561DE">
      <w:pPr>
        <w:widowControl w:val="0"/>
        <w:ind w:left="720" w:firstLine="1440"/>
        <w:rPr>
          <w:rFonts w:ascii="Times New Roman" w:hAnsi="Times New Roman" w:cs="Times New Roman"/>
          <w:sz w:val="24"/>
          <w:szCs w:val="24"/>
        </w:rPr>
      </w:pPr>
      <w:r w:rsidRPr="00A561DE">
        <w:rPr>
          <w:rFonts w:ascii="Times New Roman" w:hAnsi="Times New Roman" w:cs="Times New Roman"/>
          <w:sz w:val="24"/>
          <w:szCs w:val="24"/>
        </w:rPr>
        <w:t>CMU online a web service that is provided by Chiang Mai University. Users can sign up for free. Instructors can upload and download materials using the services provided by the system. Student can download materials from the web page. Sharing course materials is fairly easy for both instructors and students. CMU online is better than general storage web sites because an instructor can control who are allowed to join the course.</w:t>
      </w:r>
    </w:p>
    <w:p w14:paraId="4B0326C8" w14:textId="77777777" w:rsidR="00A561DE" w:rsidRPr="001E2E55" w:rsidRDefault="00A561DE" w:rsidP="00A561DE">
      <w:pPr>
        <w:widowControl w:val="0"/>
        <w:rPr>
          <w:rFonts w:ascii="Times New Roman" w:hAnsi="Times New Roman" w:cs="Times New Roman"/>
          <w:sz w:val="36"/>
          <w:szCs w:val="36"/>
        </w:rPr>
      </w:pPr>
      <w:r w:rsidRPr="001E2E55">
        <w:rPr>
          <w:rFonts w:ascii="Times New Roman" w:hAnsi="Times New Roman" w:cs="Times New Roman"/>
          <w:szCs w:val="22"/>
        </w:rPr>
        <w:tab/>
      </w:r>
      <w:r>
        <w:rPr>
          <w:rFonts w:ascii="Times New Roman" w:hAnsi="Times New Roman" w:cs="Times New Roman"/>
          <w:sz w:val="36"/>
          <w:szCs w:val="36"/>
        </w:rPr>
        <w:tab/>
      </w:r>
      <w:r w:rsidRPr="001E2E55">
        <w:rPr>
          <w:rFonts w:ascii="Times New Roman" w:hAnsi="Times New Roman" w:cs="Times New Roman"/>
          <w:sz w:val="36"/>
          <w:szCs w:val="36"/>
        </w:rPr>
        <w:t>Cons</w:t>
      </w:r>
    </w:p>
    <w:p w14:paraId="52F39914" w14:textId="77777777" w:rsidR="00A561DE" w:rsidRPr="00A561DE" w:rsidRDefault="00A561DE" w:rsidP="00A561DE">
      <w:pPr>
        <w:widowControl w:val="0"/>
        <w:ind w:left="720" w:firstLine="1440"/>
        <w:rPr>
          <w:rFonts w:ascii="Times New Roman" w:hAnsi="Times New Roman" w:cs="Times New Roman"/>
          <w:sz w:val="24"/>
          <w:szCs w:val="24"/>
        </w:rPr>
      </w:pPr>
      <w:r w:rsidRPr="00A561DE">
        <w:rPr>
          <w:rFonts w:ascii="Times New Roman" w:hAnsi="Times New Roman" w:cs="Times New Roman"/>
          <w:sz w:val="24"/>
          <w:szCs w:val="24"/>
        </w:rPr>
        <w:t>The system does not provide notifications to the users. When instructors upload files in their course page, students may not know about it unless they open and see the course page themselves.</w:t>
      </w:r>
    </w:p>
    <w:p w14:paraId="6644669C" w14:textId="77777777" w:rsidR="00A561DE" w:rsidRDefault="00A561DE" w:rsidP="00A561DE">
      <w:pPr>
        <w:widowControl w:val="0"/>
        <w:ind w:left="720" w:firstLine="1440"/>
        <w:rPr>
          <w:rFonts w:ascii="Times New Roman" w:hAnsi="Times New Roman" w:cs="Times New Roman"/>
          <w:szCs w:val="22"/>
        </w:rPr>
      </w:pPr>
    </w:p>
    <w:p w14:paraId="69216069" w14:textId="77777777" w:rsidR="00A561DE" w:rsidRDefault="00A561DE" w:rsidP="00A561DE">
      <w:pPr>
        <w:widowControl w:val="0"/>
        <w:ind w:left="720" w:firstLine="1440"/>
        <w:rPr>
          <w:rFonts w:ascii="Times New Roman" w:hAnsi="Times New Roman" w:cs="Times New Roman"/>
          <w:szCs w:val="22"/>
        </w:rPr>
      </w:pPr>
    </w:p>
    <w:p w14:paraId="407C9202" w14:textId="77777777" w:rsidR="00A561DE" w:rsidRDefault="00A561DE" w:rsidP="00A561DE">
      <w:pPr>
        <w:widowControl w:val="0"/>
        <w:ind w:left="720" w:firstLine="1440"/>
        <w:rPr>
          <w:rFonts w:ascii="Times New Roman" w:hAnsi="Times New Roman" w:cs="Times New Roman"/>
          <w:szCs w:val="22"/>
        </w:rPr>
      </w:pPr>
    </w:p>
    <w:p w14:paraId="05FA25DB" w14:textId="77777777" w:rsidR="00A561DE" w:rsidRDefault="00A561DE" w:rsidP="00A561DE">
      <w:pPr>
        <w:widowControl w:val="0"/>
        <w:ind w:left="720" w:firstLine="1440"/>
        <w:rPr>
          <w:rFonts w:ascii="Times New Roman" w:hAnsi="Times New Roman" w:cs="Times New Roman"/>
          <w:szCs w:val="22"/>
        </w:rPr>
      </w:pPr>
    </w:p>
    <w:p w14:paraId="688AEED7" w14:textId="77777777" w:rsidR="00A561DE" w:rsidRDefault="00A561DE" w:rsidP="00A561DE">
      <w:pPr>
        <w:widowControl w:val="0"/>
        <w:ind w:left="720" w:firstLine="1440"/>
        <w:rPr>
          <w:rFonts w:ascii="Times New Roman" w:hAnsi="Times New Roman" w:cs="Times New Roman"/>
          <w:szCs w:val="22"/>
        </w:rPr>
      </w:pPr>
    </w:p>
    <w:p w14:paraId="34F9955C" w14:textId="77777777" w:rsidR="00A561DE" w:rsidRDefault="00A561DE" w:rsidP="00A561DE">
      <w:pPr>
        <w:widowControl w:val="0"/>
        <w:ind w:left="720" w:firstLine="1440"/>
        <w:rPr>
          <w:rFonts w:ascii="Times New Roman" w:hAnsi="Times New Roman" w:cs="Times New Roman"/>
          <w:szCs w:val="22"/>
        </w:rPr>
      </w:pPr>
    </w:p>
    <w:p w14:paraId="65E3A96F" w14:textId="77777777" w:rsidR="00A561DE" w:rsidRDefault="00A561DE" w:rsidP="00A561DE">
      <w:pPr>
        <w:widowControl w:val="0"/>
        <w:ind w:left="720" w:firstLine="1440"/>
        <w:rPr>
          <w:rFonts w:ascii="Times New Roman" w:hAnsi="Times New Roman" w:cs="Times New Roman"/>
          <w:szCs w:val="22"/>
        </w:rPr>
      </w:pPr>
    </w:p>
    <w:p w14:paraId="69E7FE4F" w14:textId="77777777" w:rsidR="00A561DE" w:rsidRDefault="00A561DE" w:rsidP="00A561DE">
      <w:pPr>
        <w:widowControl w:val="0"/>
        <w:ind w:left="720" w:firstLine="1440"/>
        <w:rPr>
          <w:rFonts w:ascii="Times New Roman" w:hAnsi="Times New Roman" w:cs="Times New Roman"/>
          <w:szCs w:val="22"/>
        </w:rPr>
      </w:pPr>
    </w:p>
    <w:p w14:paraId="041407A0" w14:textId="77777777" w:rsidR="00A561DE" w:rsidRDefault="00A561DE" w:rsidP="00A561DE">
      <w:pPr>
        <w:widowControl w:val="0"/>
        <w:ind w:left="720" w:firstLine="1440"/>
        <w:rPr>
          <w:rFonts w:ascii="Times New Roman" w:hAnsi="Times New Roman" w:cs="Times New Roman"/>
          <w:szCs w:val="22"/>
        </w:rPr>
      </w:pPr>
    </w:p>
    <w:p w14:paraId="0F754052" w14:textId="77777777" w:rsidR="00A561DE" w:rsidRDefault="00A561DE" w:rsidP="00A561DE">
      <w:pPr>
        <w:widowControl w:val="0"/>
        <w:ind w:left="720" w:firstLine="1440"/>
        <w:rPr>
          <w:rFonts w:ascii="Times New Roman" w:hAnsi="Times New Roman" w:cs="Times New Roman"/>
          <w:szCs w:val="22"/>
        </w:rPr>
      </w:pPr>
    </w:p>
    <w:p w14:paraId="2031504D" w14:textId="77777777" w:rsidR="00A561DE" w:rsidRDefault="00A561DE" w:rsidP="00A561DE">
      <w:pPr>
        <w:widowControl w:val="0"/>
        <w:ind w:left="720" w:firstLine="1440"/>
        <w:rPr>
          <w:rFonts w:ascii="Times New Roman" w:hAnsi="Times New Roman" w:cs="Times New Roman"/>
          <w:szCs w:val="22"/>
        </w:rPr>
      </w:pPr>
    </w:p>
    <w:p w14:paraId="1EE24A87" w14:textId="77777777" w:rsidR="00A561DE" w:rsidRDefault="00A561DE" w:rsidP="00A561DE">
      <w:pPr>
        <w:widowControl w:val="0"/>
        <w:ind w:left="720" w:firstLine="1440"/>
        <w:rPr>
          <w:rFonts w:ascii="Times New Roman" w:hAnsi="Times New Roman" w:cs="Times New Roman"/>
          <w:szCs w:val="22"/>
        </w:rPr>
      </w:pPr>
    </w:p>
    <w:p w14:paraId="6A51EB7E" w14:textId="77777777" w:rsidR="00A561DE" w:rsidRDefault="00A561DE" w:rsidP="00A561DE">
      <w:pPr>
        <w:widowControl w:val="0"/>
        <w:ind w:left="720" w:firstLine="1440"/>
        <w:rPr>
          <w:rFonts w:ascii="Times New Roman" w:hAnsi="Times New Roman" w:cs="Times New Roman"/>
          <w:szCs w:val="22"/>
        </w:rPr>
      </w:pPr>
    </w:p>
    <w:p w14:paraId="63C4216E" w14:textId="77777777" w:rsidR="00A561DE" w:rsidRDefault="00A561DE" w:rsidP="00A561DE">
      <w:pPr>
        <w:widowControl w:val="0"/>
        <w:ind w:left="720" w:firstLine="1440"/>
        <w:rPr>
          <w:rFonts w:ascii="Times New Roman" w:hAnsi="Times New Roman" w:cs="Times New Roman"/>
          <w:szCs w:val="22"/>
        </w:rPr>
      </w:pPr>
    </w:p>
    <w:p w14:paraId="76435EEF" w14:textId="77777777" w:rsidR="00A561DE" w:rsidRDefault="00A561DE" w:rsidP="00A561DE">
      <w:pPr>
        <w:widowControl w:val="0"/>
        <w:ind w:left="720" w:firstLine="1440"/>
        <w:rPr>
          <w:rFonts w:ascii="Times New Roman" w:hAnsi="Times New Roman" w:cs="Times New Roman"/>
          <w:szCs w:val="22"/>
        </w:rPr>
      </w:pPr>
    </w:p>
    <w:p w14:paraId="119DFF32" w14:textId="77777777" w:rsidR="00A561DE" w:rsidRDefault="00A561DE" w:rsidP="00A561DE">
      <w:pPr>
        <w:widowControl w:val="0"/>
        <w:ind w:left="720" w:firstLine="1440"/>
        <w:rPr>
          <w:rFonts w:ascii="Times New Roman" w:hAnsi="Times New Roman" w:cs="Times New Roman"/>
          <w:szCs w:val="22"/>
        </w:rPr>
      </w:pPr>
    </w:p>
    <w:p w14:paraId="7553EB1E" w14:textId="77777777" w:rsidR="00A561DE" w:rsidRDefault="00A561DE" w:rsidP="00A561DE">
      <w:pPr>
        <w:widowControl w:val="0"/>
        <w:ind w:left="720" w:firstLine="1440"/>
        <w:rPr>
          <w:rFonts w:ascii="Times New Roman" w:hAnsi="Times New Roman" w:cs="Times New Roman"/>
          <w:szCs w:val="22"/>
        </w:rPr>
      </w:pPr>
    </w:p>
    <w:p w14:paraId="2F6FC274" w14:textId="77777777" w:rsidR="00A561DE" w:rsidRDefault="00A561DE" w:rsidP="00A561DE">
      <w:pPr>
        <w:widowControl w:val="0"/>
        <w:ind w:left="720" w:firstLine="1440"/>
        <w:rPr>
          <w:rFonts w:ascii="Times New Roman" w:hAnsi="Times New Roman" w:cs="Times New Roman"/>
          <w:szCs w:val="22"/>
        </w:rPr>
      </w:pPr>
    </w:p>
    <w:p w14:paraId="6D83ACFC" w14:textId="77777777" w:rsidR="00A561DE" w:rsidRDefault="00A561DE" w:rsidP="00A561DE">
      <w:pPr>
        <w:widowControl w:val="0"/>
        <w:ind w:left="720" w:firstLine="1440"/>
        <w:rPr>
          <w:rFonts w:ascii="Times New Roman" w:hAnsi="Times New Roman" w:cs="Times New Roman"/>
          <w:szCs w:val="22"/>
        </w:rPr>
      </w:pPr>
    </w:p>
    <w:p w14:paraId="6F903F5F" w14:textId="77777777" w:rsidR="00A561DE" w:rsidRDefault="00A561DE" w:rsidP="00A561DE">
      <w:pPr>
        <w:widowControl w:val="0"/>
        <w:ind w:left="720" w:firstLine="1440"/>
        <w:rPr>
          <w:rFonts w:ascii="Times New Roman" w:hAnsi="Times New Roman" w:cs="Times New Roman"/>
          <w:szCs w:val="22"/>
        </w:rPr>
      </w:pPr>
    </w:p>
    <w:p w14:paraId="0BDC1B39" w14:textId="77777777" w:rsidR="00A561DE" w:rsidRDefault="00A561DE" w:rsidP="00A561DE">
      <w:pPr>
        <w:widowControl w:val="0"/>
        <w:ind w:left="720" w:firstLine="1440"/>
        <w:rPr>
          <w:rFonts w:ascii="Times New Roman" w:hAnsi="Times New Roman" w:cs="Times New Roman"/>
          <w:szCs w:val="22"/>
        </w:rPr>
      </w:pPr>
    </w:p>
    <w:p w14:paraId="160D08FD" w14:textId="77777777" w:rsidR="00A561DE" w:rsidRDefault="00A561DE" w:rsidP="00A561DE">
      <w:pPr>
        <w:widowControl w:val="0"/>
        <w:ind w:left="720" w:firstLine="1440"/>
        <w:rPr>
          <w:rFonts w:ascii="Times New Roman" w:hAnsi="Times New Roman" w:cs="Times New Roman"/>
          <w:szCs w:val="22"/>
        </w:rPr>
      </w:pPr>
    </w:p>
    <w:p w14:paraId="0D1E9CFE" w14:textId="77777777" w:rsidR="00A561DE" w:rsidRPr="00E23EC9" w:rsidRDefault="00A561DE" w:rsidP="00E23EC9">
      <w:pPr>
        <w:pStyle w:val="Heading2"/>
        <w:rPr>
          <w:rFonts w:ascii="Times New Roman" w:hAnsi="Times New Roman" w:cs="Times New Roman"/>
          <w:color w:val="auto"/>
          <w:sz w:val="40"/>
          <w:szCs w:val="40"/>
        </w:rPr>
      </w:pPr>
      <w:bookmarkStart w:id="5" w:name="_Toc381677383"/>
      <w:commentRangeStart w:id="6"/>
      <w:r w:rsidRPr="00E23EC9">
        <w:rPr>
          <w:rFonts w:ascii="Times New Roman" w:hAnsi="Times New Roman" w:cs="Times New Roman"/>
          <w:color w:val="auto"/>
          <w:sz w:val="40"/>
          <w:szCs w:val="40"/>
        </w:rPr>
        <w:lastRenderedPageBreak/>
        <w:t>2.2</w:t>
      </w:r>
      <w:r w:rsidRPr="00E23EC9">
        <w:rPr>
          <w:rFonts w:ascii="Times New Roman" w:hAnsi="Times New Roman" w:cs="Times New Roman"/>
          <w:color w:val="auto"/>
          <w:sz w:val="40"/>
          <w:szCs w:val="40"/>
        </w:rPr>
        <w:tab/>
        <w:t>Technology Review</w:t>
      </w:r>
      <w:bookmarkEnd w:id="5"/>
      <w:commentRangeEnd w:id="6"/>
      <w:r w:rsidR="004D1975">
        <w:rPr>
          <w:rStyle w:val="CommentReference"/>
          <w:rFonts w:ascii="Arial" w:eastAsia="Arial" w:hAnsi="Arial" w:cs="Cordia New"/>
          <w:color w:val="000000"/>
        </w:rPr>
        <w:commentReference w:id="6"/>
      </w:r>
    </w:p>
    <w:p w14:paraId="6A796FE6" w14:textId="77777777" w:rsidR="00A561DE" w:rsidRPr="00EE337C" w:rsidRDefault="00A561DE" w:rsidP="00A561DE">
      <w:pPr>
        <w:widowControl w:val="0"/>
        <w:ind w:firstLine="720"/>
        <w:rPr>
          <w:rFonts w:ascii="Times New Roman" w:hAnsi="Times New Roman" w:cs="Times New Roman"/>
          <w:sz w:val="36"/>
          <w:szCs w:val="36"/>
        </w:rPr>
      </w:pPr>
      <w:r w:rsidRPr="001E2E55">
        <w:rPr>
          <w:rFonts w:ascii="Times New Roman" w:hAnsi="Times New Roman" w:cs="Times New Roman"/>
          <w:sz w:val="36"/>
          <w:szCs w:val="36"/>
        </w:rPr>
        <w:t>2.2.1 Cloud computing</w:t>
      </w:r>
    </w:p>
    <w:p w14:paraId="4FC6AA2A" w14:textId="77777777" w:rsidR="00A561DE" w:rsidRDefault="00A561DE" w:rsidP="00A561DE">
      <w:pPr>
        <w:widowControl w:val="0"/>
        <w:rPr>
          <w:rFonts w:ascii="Times New Roman" w:hAnsi="Times New Roman" w:cs="Times New Roman"/>
          <w:sz w:val="36"/>
          <w:szCs w:val="36"/>
        </w:rPr>
      </w:pPr>
      <w:r>
        <w:rPr>
          <w:rFonts w:ascii="Times New Roman" w:hAnsi="Times New Roman" w:cs="Times New Roman"/>
          <w:noProof/>
          <w:szCs w:val="22"/>
        </w:rPr>
        <w:drawing>
          <wp:anchor distT="0" distB="0" distL="114300" distR="114300" simplePos="0" relativeHeight="251662336" behindDoc="1" locked="0" layoutInCell="1" allowOverlap="1" wp14:anchorId="0136C566" wp14:editId="2D3F8D28">
            <wp:simplePos x="0" y="0"/>
            <wp:positionH relativeFrom="margin">
              <wp:align>center</wp:align>
            </wp:positionH>
            <wp:positionV relativeFrom="paragraph">
              <wp:posOffset>12700</wp:posOffset>
            </wp:positionV>
            <wp:extent cx="2661285" cy="2343088"/>
            <wp:effectExtent l="0" t="0" r="5715"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ud-computing-concept_nob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1285" cy="2343088"/>
                    </a:xfrm>
                    <a:prstGeom prst="rect">
                      <a:avLst/>
                    </a:prstGeom>
                  </pic:spPr>
                </pic:pic>
              </a:graphicData>
            </a:graphic>
            <wp14:sizeRelH relativeFrom="page">
              <wp14:pctWidth>0</wp14:pctWidth>
            </wp14:sizeRelH>
            <wp14:sizeRelV relativeFrom="page">
              <wp14:pctHeight>0</wp14:pctHeight>
            </wp14:sizeRelV>
          </wp:anchor>
        </w:drawing>
      </w:r>
      <w:r w:rsidRPr="001E2E55">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p>
    <w:p w14:paraId="137ADE68" w14:textId="77777777" w:rsidR="00A561DE" w:rsidRDefault="00A561DE" w:rsidP="00A561DE">
      <w:pPr>
        <w:widowControl w:val="0"/>
        <w:rPr>
          <w:rFonts w:ascii="Times New Roman" w:hAnsi="Times New Roman" w:cs="Times New Roman"/>
          <w:sz w:val="36"/>
          <w:szCs w:val="36"/>
        </w:rPr>
      </w:pPr>
    </w:p>
    <w:p w14:paraId="6BB30AC1" w14:textId="77777777" w:rsidR="00A561DE" w:rsidRDefault="00A561DE" w:rsidP="00A561DE">
      <w:pPr>
        <w:widowControl w:val="0"/>
        <w:rPr>
          <w:rFonts w:ascii="Times New Roman" w:hAnsi="Times New Roman" w:cs="Times New Roman"/>
          <w:sz w:val="36"/>
          <w:szCs w:val="36"/>
        </w:rPr>
      </w:pPr>
    </w:p>
    <w:p w14:paraId="4EB0792F" w14:textId="77777777" w:rsidR="00A561DE" w:rsidRDefault="00A561DE" w:rsidP="00A561DE">
      <w:pPr>
        <w:widowControl w:val="0"/>
        <w:rPr>
          <w:rFonts w:ascii="Times New Roman" w:hAnsi="Times New Roman" w:cs="Times New Roman"/>
          <w:sz w:val="36"/>
          <w:szCs w:val="36"/>
        </w:rPr>
      </w:pPr>
    </w:p>
    <w:p w14:paraId="6325EFA4" w14:textId="77777777" w:rsidR="00A561DE" w:rsidRDefault="00A561DE" w:rsidP="00A561DE">
      <w:pPr>
        <w:widowControl w:val="0"/>
        <w:rPr>
          <w:rFonts w:ascii="Times New Roman" w:hAnsi="Times New Roman" w:cs="Times New Roman"/>
          <w:sz w:val="36"/>
          <w:szCs w:val="36"/>
        </w:rPr>
      </w:pPr>
    </w:p>
    <w:p w14:paraId="4167522D" w14:textId="77777777" w:rsidR="00A561DE" w:rsidRDefault="00A561DE" w:rsidP="00A561DE">
      <w:pPr>
        <w:widowControl w:val="0"/>
        <w:rPr>
          <w:rFonts w:ascii="Times New Roman" w:eastAsia="Calibri" w:hAnsi="Times New Roman" w:cs="Times New Roman"/>
          <w:i/>
          <w:szCs w:val="22"/>
        </w:rPr>
      </w:pPr>
    </w:p>
    <w:p w14:paraId="33C85BE5" w14:textId="77777777" w:rsidR="00A561DE" w:rsidRDefault="00A561DE" w:rsidP="00A561DE">
      <w:pPr>
        <w:widowControl w:val="0"/>
        <w:jc w:val="center"/>
        <w:rPr>
          <w:rFonts w:ascii="Times New Roman" w:eastAsia="Calibri" w:hAnsi="Times New Roman" w:cs="Times New Roman"/>
          <w:i/>
          <w:szCs w:val="22"/>
        </w:rPr>
      </w:pPr>
    </w:p>
    <w:p w14:paraId="287A27F9" w14:textId="77777777" w:rsidR="00A561DE" w:rsidRPr="00A561DE" w:rsidRDefault="00A561DE" w:rsidP="00A561DE">
      <w:pPr>
        <w:widowControl w:val="0"/>
        <w:jc w:val="center"/>
        <w:rPr>
          <w:rFonts w:ascii="Times New Roman" w:hAnsi="Times New Roman" w:cs="Times New Roman"/>
          <w:sz w:val="24"/>
          <w:szCs w:val="24"/>
        </w:rPr>
      </w:pPr>
      <w:r w:rsidRPr="00925E88">
        <w:rPr>
          <w:rFonts w:ascii="Times New Roman" w:eastAsia="Calibri" w:hAnsi="Times New Roman" w:cs="Times New Roman"/>
          <w:i/>
          <w:szCs w:val="22"/>
        </w:rPr>
        <w:t xml:space="preserve">Figure 4 </w:t>
      </w:r>
      <w:r w:rsidRPr="00925E88">
        <w:rPr>
          <w:rFonts w:ascii="Times New Roman" w:hAnsi="Times New Roman" w:cs="Times New Roman"/>
          <w:i/>
        </w:rPr>
        <w:t>cloud computing</w:t>
      </w:r>
    </w:p>
    <w:p w14:paraId="715C55BE" w14:textId="77777777" w:rsidR="00A561DE" w:rsidRDefault="00A561DE" w:rsidP="00A561DE">
      <w:pPr>
        <w:widowControl w:val="0"/>
        <w:ind w:left="720" w:firstLine="720"/>
        <w:rPr>
          <w:rFonts w:ascii="Times New Roman" w:hAnsi="Times New Roman" w:cs="Times New Roman"/>
          <w:sz w:val="36"/>
          <w:szCs w:val="36"/>
        </w:rPr>
      </w:pPr>
    </w:p>
    <w:p w14:paraId="7E525580" w14:textId="77777777" w:rsidR="00A561DE" w:rsidRPr="001E2E55" w:rsidRDefault="00A561DE" w:rsidP="00A561DE">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Technology description</w:t>
      </w:r>
    </w:p>
    <w:p w14:paraId="37A71CE4" w14:textId="77777777" w:rsidR="00A561DE" w:rsidRPr="000E30DC" w:rsidRDefault="00A561DE" w:rsidP="00A561DE">
      <w:pPr>
        <w:widowControl w:val="0"/>
        <w:ind w:left="720" w:firstLine="720"/>
        <w:rPr>
          <w:rFonts w:ascii="Times New Roman" w:hAnsi="Times New Roman" w:cs="Times New Roman"/>
          <w:sz w:val="24"/>
          <w:szCs w:val="24"/>
        </w:rPr>
      </w:pPr>
      <w:r w:rsidRPr="000E30DC">
        <w:rPr>
          <w:rFonts w:ascii="Times New Roman" w:hAnsi="Times New Roman" w:cs="Times New Roman"/>
          <w:sz w:val="24"/>
          <w:szCs w:val="24"/>
        </w:rPr>
        <w:t>Cloud Computing is a technology that uses internet to connect to the servers to maintain data and applications. Cloud computing allows users use applications without installation. They can access their files by the computer with internet access. Because every application is on the cloud system we can access to the application by using internet. Cloud computing allows for much more efficient computing by centralizing data storage.</w:t>
      </w:r>
    </w:p>
    <w:p w14:paraId="210C2761" w14:textId="77777777" w:rsidR="00A561DE" w:rsidRPr="001E2E55" w:rsidRDefault="00A561DE" w:rsidP="00A561DE">
      <w:pPr>
        <w:widowControl w:val="0"/>
        <w:rPr>
          <w:rFonts w:ascii="Times New Roman" w:hAnsi="Times New Roman" w:cs="Times New Roman"/>
          <w:sz w:val="36"/>
          <w:szCs w:val="36"/>
        </w:rPr>
      </w:pPr>
    </w:p>
    <w:p w14:paraId="6A4F71D4" w14:textId="77777777" w:rsidR="00A561DE" w:rsidRPr="001E2E55" w:rsidRDefault="00A561DE" w:rsidP="00A561DE">
      <w:pPr>
        <w:widowControl w:val="0"/>
        <w:rPr>
          <w:rFonts w:ascii="Times New Roman" w:hAnsi="Times New Roman" w:cs="Times New Roman"/>
          <w:sz w:val="36"/>
          <w:szCs w:val="36"/>
        </w:rPr>
      </w:pPr>
      <w:r w:rsidRPr="001E2E55">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r w:rsidRPr="001E2E55">
        <w:rPr>
          <w:rFonts w:ascii="Times New Roman" w:hAnsi="Times New Roman" w:cs="Times New Roman"/>
          <w:sz w:val="36"/>
          <w:szCs w:val="36"/>
        </w:rPr>
        <w:t>The selection of this technology</w:t>
      </w:r>
    </w:p>
    <w:p w14:paraId="04CEB7B2" w14:textId="77777777" w:rsidR="00A561DE" w:rsidRPr="000E30DC" w:rsidRDefault="00A561DE" w:rsidP="00A561DE">
      <w:pPr>
        <w:pStyle w:val="ListParagraph"/>
        <w:numPr>
          <w:ilvl w:val="0"/>
          <w:numId w:val="2"/>
        </w:numPr>
        <w:rPr>
          <w:rFonts w:ascii="Times New Roman" w:hAnsi="Times New Roman" w:cs="Times New Roman"/>
          <w:color w:val="auto"/>
          <w:sz w:val="24"/>
          <w:szCs w:val="24"/>
        </w:rPr>
      </w:pPr>
      <w:r w:rsidRPr="000E30DC">
        <w:rPr>
          <w:rFonts w:ascii="Times New Roman" w:hAnsi="Times New Roman" w:cs="Times New Roman"/>
          <w:color w:val="auto"/>
          <w:sz w:val="24"/>
          <w:szCs w:val="24"/>
        </w:rPr>
        <w:t>Cloud computing is chosen because we did not want to use computer server. The computer server has many problems and limit of bandwidth and data storage.</w:t>
      </w:r>
      <w:r w:rsidRPr="000E30DC" w:rsidDel="0060203E">
        <w:rPr>
          <w:rFonts w:ascii="Times New Roman" w:hAnsi="Times New Roman" w:cs="Times New Roman"/>
          <w:color w:val="auto"/>
          <w:sz w:val="24"/>
          <w:szCs w:val="24"/>
        </w:rPr>
        <w:t xml:space="preserve"> </w:t>
      </w:r>
      <w:r w:rsidRPr="000E30DC">
        <w:rPr>
          <w:rFonts w:ascii="Times New Roman" w:hAnsi="Times New Roman" w:cs="Times New Roman"/>
          <w:color w:val="auto"/>
          <w:sz w:val="24"/>
          <w:szCs w:val="24"/>
        </w:rPr>
        <w:t xml:space="preserve">Because when the many of user join to the server system. The server can be leak and have the stack overflow. Could computing is easy to develop and design. It is the new technology for us that we interested. </w:t>
      </w:r>
    </w:p>
    <w:p w14:paraId="0969EDCD" w14:textId="77777777" w:rsidR="00A561DE" w:rsidRPr="000E30DC" w:rsidRDefault="00A561DE" w:rsidP="00A561DE">
      <w:pPr>
        <w:pStyle w:val="ListParagraph"/>
        <w:numPr>
          <w:ilvl w:val="0"/>
          <w:numId w:val="2"/>
        </w:numPr>
        <w:rPr>
          <w:rFonts w:ascii="Times New Roman" w:hAnsi="Times New Roman" w:cs="Times New Roman"/>
          <w:color w:val="auto"/>
          <w:sz w:val="24"/>
          <w:szCs w:val="24"/>
        </w:rPr>
      </w:pPr>
      <w:r w:rsidRPr="000E30DC">
        <w:rPr>
          <w:rFonts w:ascii="Times New Roman" w:hAnsi="Times New Roman" w:cs="Times New Roman"/>
          <w:color w:val="auto"/>
          <w:sz w:val="24"/>
          <w:szCs w:val="24"/>
        </w:rPr>
        <w:t xml:space="preserve">Unlimited resources: The Cloud computing provider can provide more resource when resources are insufficient to using of users that increase.  </w:t>
      </w:r>
    </w:p>
    <w:p w14:paraId="3FD4858C" w14:textId="77777777" w:rsidR="00A561DE" w:rsidRPr="000E30DC" w:rsidRDefault="00A561DE" w:rsidP="00A561DE">
      <w:pPr>
        <w:pStyle w:val="ListParagraph"/>
        <w:numPr>
          <w:ilvl w:val="0"/>
          <w:numId w:val="2"/>
        </w:numPr>
        <w:rPr>
          <w:rFonts w:ascii="Times New Roman" w:hAnsi="Times New Roman" w:cs="Times New Roman"/>
          <w:color w:val="auto"/>
          <w:sz w:val="24"/>
          <w:szCs w:val="24"/>
        </w:rPr>
      </w:pPr>
      <w:r w:rsidRPr="000E30DC">
        <w:rPr>
          <w:rFonts w:ascii="Times New Roman" w:hAnsi="Times New Roman" w:cs="Times New Roman"/>
          <w:color w:val="auto"/>
          <w:sz w:val="24"/>
          <w:szCs w:val="24"/>
        </w:rPr>
        <w:t>Maintenance: cloud computing is easier to maintenance. The administrator can access to own server from different places.</w:t>
      </w:r>
    </w:p>
    <w:p w14:paraId="57142EEA" w14:textId="77777777" w:rsidR="00A561DE" w:rsidRPr="000E30DC" w:rsidRDefault="00A561DE" w:rsidP="00A561DE">
      <w:pPr>
        <w:pStyle w:val="ListParagraph"/>
        <w:numPr>
          <w:ilvl w:val="0"/>
          <w:numId w:val="2"/>
        </w:numPr>
        <w:rPr>
          <w:rFonts w:ascii="Times New Roman" w:hAnsi="Times New Roman" w:cs="Times New Roman"/>
          <w:color w:val="auto"/>
          <w:sz w:val="24"/>
          <w:szCs w:val="24"/>
        </w:rPr>
      </w:pPr>
      <w:r w:rsidRPr="000E30DC">
        <w:rPr>
          <w:rFonts w:ascii="Times New Roman" w:hAnsi="Times New Roman" w:cs="Times New Roman"/>
          <w:color w:val="auto"/>
          <w:sz w:val="24"/>
          <w:szCs w:val="24"/>
        </w:rPr>
        <w:t>Security: The Cloud computing provider are able to devote resources to security, which the many users are convinced security of own data.</w:t>
      </w:r>
    </w:p>
    <w:p w14:paraId="3C58A5CB" w14:textId="77777777" w:rsidR="00A561DE" w:rsidRDefault="00A561DE" w:rsidP="00A561DE">
      <w:pPr>
        <w:pStyle w:val="ListParagraph"/>
        <w:ind w:left="1800"/>
        <w:rPr>
          <w:rFonts w:ascii="Times New Roman" w:hAnsi="Times New Roman" w:cs="Times New Roman"/>
          <w:color w:val="auto"/>
          <w:szCs w:val="22"/>
        </w:rPr>
      </w:pPr>
    </w:p>
    <w:p w14:paraId="2FDD2DF8" w14:textId="77777777" w:rsidR="00A561DE" w:rsidRDefault="00A561DE" w:rsidP="00A561DE">
      <w:pPr>
        <w:pStyle w:val="ListParagraph"/>
        <w:ind w:left="1800"/>
        <w:rPr>
          <w:rFonts w:ascii="Times New Roman" w:hAnsi="Times New Roman" w:cs="Times New Roman"/>
          <w:color w:val="auto"/>
          <w:szCs w:val="22"/>
        </w:rPr>
      </w:pPr>
    </w:p>
    <w:p w14:paraId="53395909" w14:textId="77777777" w:rsidR="00A561DE" w:rsidRDefault="00A561DE" w:rsidP="00A561DE">
      <w:pPr>
        <w:pStyle w:val="ListParagraph"/>
        <w:ind w:left="1800"/>
        <w:rPr>
          <w:rFonts w:ascii="Times New Roman" w:hAnsi="Times New Roman" w:cs="Times New Roman"/>
          <w:color w:val="auto"/>
          <w:szCs w:val="22"/>
        </w:rPr>
      </w:pPr>
    </w:p>
    <w:p w14:paraId="5A199538" w14:textId="77777777" w:rsidR="00852389" w:rsidDel="001A50CD" w:rsidRDefault="00852389" w:rsidP="00852389">
      <w:pPr>
        <w:ind w:firstLine="720"/>
        <w:rPr>
          <w:del w:id="7" w:author="CAMT" w:date="2014-03-04T08:30:00Z"/>
          <w:rFonts w:ascii="Times New Roman" w:hAnsi="Times New Roman" w:cs="Times New Roman"/>
          <w:sz w:val="36"/>
          <w:szCs w:val="36"/>
        </w:rPr>
      </w:pPr>
      <w:r w:rsidRPr="001E2E55">
        <w:rPr>
          <w:rFonts w:ascii="Times New Roman" w:hAnsi="Times New Roman" w:cs="Times New Roman"/>
          <w:sz w:val="36"/>
          <w:szCs w:val="36"/>
        </w:rPr>
        <w:t>2.2.2 .Net Framework</w:t>
      </w:r>
    </w:p>
    <w:p w14:paraId="2067BC11" w14:textId="77777777" w:rsidR="001A50CD" w:rsidRDefault="001A50CD">
      <w:pPr>
        <w:ind w:firstLine="720"/>
        <w:rPr>
          <w:ins w:id="8" w:author="CAMT" w:date="2014-03-04T08:30:00Z"/>
          <w:rFonts w:ascii="Times New Roman" w:hAnsi="Times New Roman" w:cs="Times New Roman"/>
          <w:sz w:val="36"/>
          <w:szCs w:val="36"/>
        </w:rPr>
        <w:pPrChange w:id="9" w:author="CAMT" w:date="2014-03-04T08:30:00Z">
          <w:pPr/>
        </w:pPrChange>
      </w:pPr>
    </w:p>
    <w:p w14:paraId="227E7537" w14:textId="77777777" w:rsidR="00852389" w:rsidRPr="001E2E55" w:rsidRDefault="000E30DC" w:rsidP="00852389">
      <w:pPr>
        <w:rPr>
          <w:rFonts w:ascii="Times New Roman" w:hAnsi="Times New Roman" w:cs="Times New Roman"/>
          <w:sz w:val="36"/>
          <w:szCs w:val="36"/>
        </w:rPr>
      </w:pPr>
      <w:r w:rsidRPr="00577B89">
        <w:rPr>
          <w:rFonts w:ascii="Times New Roman" w:hAnsi="Times New Roman" w:cs="Times New Roman"/>
          <w:noProof/>
          <w:sz w:val="36"/>
          <w:szCs w:val="36"/>
        </w:rPr>
        <w:drawing>
          <wp:anchor distT="0" distB="0" distL="114300" distR="114300" simplePos="0" relativeHeight="251664384" behindDoc="1" locked="0" layoutInCell="1" allowOverlap="1" wp14:anchorId="2E26EAC5" wp14:editId="01BF3BDA">
            <wp:simplePos x="0" y="0"/>
            <wp:positionH relativeFrom="margin">
              <wp:posOffset>1076326</wp:posOffset>
            </wp:positionH>
            <wp:positionV relativeFrom="paragraph">
              <wp:posOffset>216535</wp:posOffset>
            </wp:positionV>
            <wp:extent cx="2552700" cy="2435975"/>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is-Microsoft-.Net_.png"/>
                    <pic:cNvPicPr/>
                  </pic:nvPicPr>
                  <pic:blipFill>
                    <a:blip r:embed="rId12">
                      <a:extLst>
                        <a:ext uri="{28A0092B-C50C-407E-A947-70E740481C1C}">
                          <a14:useLocalDpi xmlns:a14="http://schemas.microsoft.com/office/drawing/2010/main" val="0"/>
                        </a:ext>
                      </a:extLst>
                    </a:blip>
                    <a:stretch>
                      <a:fillRect/>
                    </a:stretch>
                  </pic:blipFill>
                  <pic:spPr>
                    <a:xfrm>
                      <a:off x="0" y="0"/>
                      <a:ext cx="2557140" cy="2440212"/>
                    </a:xfrm>
                    <a:prstGeom prst="rect">
                      <a:avLst/>
                    </a:prstGeom>
                  </pic:spPr>
                </pic:pic>
              </a:graphicData>
            </a:graphic>
            <wp14:sizeRelH relativeFrom="page">
              <wp14:pctWidth>0</wp14:pctWidth>
            </wp14:sizeRelH>
            <wp14:sizeRelV relativeFrom="page">
              <wp14:pctHeight>0</wp14:pctHeight>
            </wp14:sizeRelV>
          </wp:anchor>
        </w:drawing>
      </w:r>
    </w:p>
    <w:p w14:paraId="686379B9" w14:textId="77777777" w:rsidR="00A561DE" w:rsidRDefault="00A561DE" w:rsidP="00A561DE">
      <w:pPr>
        <w:pStyle w:val="ListParagraph"/>
        <w:ind w:left="1800"/>
        <w:rPr>
          <w:rFonts w:ascii="Times New Roman" w:hAnsi="Times New Roman" w:cs="Times New Roman"/>
          <w:color w:val="auto"/>
          <w:szCs w:val="22"/>
        </w:rPr>
      </w:pPr>
    </w:p>
    <w:p w14:paraId="4B4197A1" w14:textId="77777777" w:rsidR="00A561DE" w:rsidRPr="001E2E55" w:rsidRDefault="00A561DE" w:rsidP="00A561DE">
      <w:pPr>
        <w:widowControl w:val="0"/>
        <w:rPr>
          <w:rFonts w:ascii="Times New Roman" w:hAnsi="Times New Roman" w:cs="Times New Roman"/>
          <w:szCs w:val="22"/>
        </w:rPr>
      </w:pPr>
    </w:p>
    <w:p w14:paraId="2E62EB22" w14:textId="77777777" w:rsidR="00A561DE" w:rsidRPr="001E2E55" w:rsidRDefault="00A561DE" w:rsidP="00A561DE">
      <w:pPr>
        <w:widowControl w:val="0"/>
        <w:ind w:left="720" w:firstLine="720"/>
        <w:rPr>
          <w:rFonts w:ascii="Times New Roman" w:hAnsi="Times New Roman" w:cs="Times New Roman"/>
          <w:szCs w:val="22"/>
        </w:rPr>
      </w:pPr>
    </w:p>
    <w:p w14:paraId="23E3438E" w14:textId="77777777" w:rsidR="00A561DE" w:rsidRDefault="00A561DE" w:rsidP="00A561DE">
      <w:pPr>
        <w:widowControl w:val="0"/>
        <w:rPr>
          <w:rFonts w:ascii="Times New Roman" w:hAnsi="Times New Roman" w:cs="Times New Roman"/>
          <w:szCs w:val="22"/>
        </w:rPr>
      </w:pPr>
    </w:p>
    <w:p w14:paraId="60A36E02" w14:textId="77777777" w:rsidR="00E80349" w:rsidRDefault="00E80349" w:rsidP="00E80349">
      <w:pPr>
        <w:widowControl w:val="0"/>
        <w:ind w:left="720" w:firstLine="720"/>
        <w:jc w:val="center"/>
        <w:rPr>
          <w:rFonts w:ascii="Times New Roman" w:hAnsi="Times New Roman" w:cs="Times New Roman"/>
          <w:szCs w:val="22"/>
        </w:rPr>
      </w:pPr>
    </w:p>
    <w:p w14:paraId="78C0313E" w14:textId="77777777" w:rsidR="00E80349" w:rsidRDefault="00E80349" w:rsidP="008D1787">
      <w:pPr>
        <w:widowControl w:val="0"/>
        <w:ind w:left="720" w:firstLine="720"/>
        <w:rPr>
          <w:rFonts w:ascii="Times New Roman" w:hAnsi="Times New Roman" w:cs="Times New Roman"/>
          <w:szCs w:val="22"/>
        </w:rPr>
      </w:pPr>
    </w:p>
    <w:p w14:paraId="002E14A8" w14:textId="77777777" w:rsidR="00E80349" w:rsidRPr="001E2E55" w:rsidRDefault="00E80349" w:rsidP="008D1787">
      <w:pPr>
        <w:widowControl w:val="0"/>
        <w:ind w:left="720" w:firstLine="720"/>
        <w:rPr>
          <w:rFonts w:ascii="Times New Roman" w:hAnsi="Times New Roman" w:cs="Times New Roman"/>
          <w:szCs w:val="22"/>
        </w:rPr>
      </w:pPr>
    </w:p>
    <w:p w14:paraId="02DB31B3" w14:textId="77777777" w:rsidR="008D1787" w:rsidRPr="001E2E55" w:rsidRDefault="008D1787" w:rsidP="008D1787">
      <w:pPr>
        <w:widowControl w:val="0"/>
        <w:jc w:val="both"/>
        <w:rPr>
          <w:rFonts w:ascii="Times New Roman" w:hAnsi="Times New Roman" w:cs="Times New Roman"/>
          <w:sz w:val="24"/>
          <w:szCs w:val="24"/>
        </w:rPr>
      </w:pPr>
    </w:p>
    <w:p w14:paraId="2E0E4A24" w14:textId="77777777" w:rsidR="008D1787" w:rsidRDefault="008D1787" w:rsidP="008D1787">
      <w:pPr>
        <w:jc w:val="center"/>
        <w:rPr>
          <w:rFonts w:ascii="Times New Roman" w:hAnsi="Times New Roman" w:cs="Times New Roman"/>
        </w:rPr>
      </w:pPr>
    </w:p>
    <w:p w14:paraId="753F0C13" w14:textId="77777777" w:rsidR="008D1787" w:rsidDel="001A50CD" w:rsidRDefault="008D1787" w:rsidP="008D1787">
      <w:pPr>
        <w:rPr>
          <w:del w:id="10" w:author="CAMT" w:date="2014-03-04T08:30:00Z"/>
          <w:rFonts w:ascii="Times New Roman" w:hAnsi="Times New Roman" w:cs="Times New Roman"/>
        </w:rPr>
      </w:pPr>
    </w:p>
    <w:p w14:paraId="0EBF1A05" w14:textId="77777777" w:rsidR="008D1787" w:rsidRDefault="008D1787" w:rsidP="008D1787">
      <w:pPr>
        <w:rPr>
          <w:rFonts w:ascii="Times New Roman" w:hAnsi="Times New Roman" w:cs="Times New Roman"/>
        </w:rPr>
      </w:pPr>
    </w:p>
    <w:p w14:paraId="5455FD45" w14:textId="77777777" w:rsidR="004A6B27" w:rsidRDefault="004A6B27" w:rsidP="004A6B27">
      <w:pPr>
        <w:widowControl w:val="0"/>
        <w:ind w:left="2160" w:firstLine="720"/>
        <w:rPr>
          <w:rFonts w:ascii="Times New Roman" w:hAnsi="Times New Roman" w:cs="Times New Roman"/>
          <w:sz w:val="36"/>
          <w:szCs w:val="36"/>
        </w:rPr>
      </w:pPr>
      <w:r>
        <w:rPr>
          <w:rFonts w:ascii="Times New Roman" w:eastAsia="Calibri" w:hAnsi="Times New Roman" w:cs="Times New Roman"/>
          <w:i/>
          <w:szCs w:val="22"/>
        </w:rPr>
        <w:t>Figure 5</w:t>
      </w:r>
      <w:r w:rsidRPr="001E2E55">
        <w:rPr>
          <w:rFonts w:ascii="Times New Roman" w:eastAsia="Calibri" w:hAnsi="Times New Roman" w:cs="Times New Roman"/>
          <w:i/>
          <w:szCs w:val="22"/>
        </w:rPr>
        <w:t xml:space="preserve"> Microsoft .NET</w:t>
      </w:r>
    </w:p>
    <w:p w14:paraId="01E2168A" w14:textId="77777777" w:rsidR="004A6B27" w:rsidRDefault="004A6B27" w:rsidP="004A6B27">
      <w:pPr>
        <w:jc w:val="center"/>
        <w:rPr>
          <w:rFonts w:ascii="Times New Roman" w:hAnsi="Times New Roman" w:cs="Times New Roman"/>
        </w:rPr>
      </w:pPr>
    </w:p>
    <w:p w14:paraId="598750C6" w14:textId="77777777" w:rsidR="004A6B27" w:rsidRDefault="004A6B27" w:rsidP="004A6B27">
      <w:pPr>
        <w:widowControl w:val="0"/>
        <w:rPr>
          <w:rFonts w:ascii="Times New Roman" w:hAnsi="Times New Roman" w:cs="Times New Roman"/>
          <w:sz w:val="36"/>
          <w:szCs w:val="36"/>
        </w:rPr>
      </w:pPr>
    </w:p>
    <w:p w14:paraId="37328EF4" w14:textId="77777777" w:rsidR="00852389" w:rsidRPr="001E2E55" w:rsidRDefault="00852389" w:rsidP="00852389">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Technology description</w:t>
      </w:r>
    </w:p>
    <w:p w14:paraId="29A2FB03" w14:textId="77777777" w:rsidR="00852389" w:rsidRPr="001E2E55" w:rsidRDefault="00852389" w:rsidP="00852389">
      <w:pPr>
        <w:widowControl w:val="0"/>
        <w:ind w:left="720" w:firstLine="720"/>
        <w:rPr>
          <w:rFonts w:ascii="Times New Roman" w:hAnsi="Times New Roman" w:cs="Times New Roman"/>
          <w:szCs w:val="22"/>
        </w:rPr>
      </w:pPr>
      <w:commentRangeStart w:id="11"/>
      <w:r w:rsidRPr="001E2E55">
        <w:rPr>
          <w:rFonts w:ascii="Times New Roman" w:hAnsi="Times New Roman" w:cs="Times New Roman"/>
          <w:szCs w:val="22"/>
        </w:rPr>
        <w:t>The Microsoft. NET Framework is a software framework developed by Microsoft to support software development targeting at Microsoft Windows. It supports several programming languages. The. NET library is available to all the programming languages</w:t>
      </w:r>
      <w:r>
        <w:rPr>
          <w:rFonts w:ascii="Times New Roman" w:hAnsi="Times New Roman" w:cs="Times New Roman"/>
          <w:szCs w:val="22"/>
        </w:rPr>
        <w:t>, for example,</w:t>
      </w:r>
      <w:r w:rsidRPr="001E2E55">
        <w:rPr>
          <w:rFonts w:ascii="Times New Roman" w:hAnsi="Times New Roman" w:cs="Times New Roman"/>
          <w:szCs w:val="22"/>
        </w:rPr>
        <w:t xml:space="preserve"> C# or C + +that. NET supports. .NET is central to Microsoft’s development strategy and the development on Windows platforms.</w:t>
      </w:r>
      <w:commentRangeEnd w:id="11"/>
      <w:r w:rsidR="001A50CD">
        <w:rPr>
          <w:rStyle w:val="CommentReference"/>
          <w:rFonts w:ascii="Arial" w:eastAsia="Arial" w:hAnsi="Arial" w:cs="Cordia New"/>
          <w:color w:val="000000"/>
        </w:rPr>
        <w:commentReference w:id="11"/>
      </w:r>
    </w:p>
    <w:p w14:paraId="6C8469CB" w14:textId="77777777" w:rsidR="00852389" w:rsidRPr="001E2E55" w:rsidRDefault="00852389" w:rsidP="00852389">
      <w:pPr>
        <w:widowControl w:val="0"/>
        <w:rPr>
          <w:rFonts w:ascii="Times New Roman" w:hAnsi="Times New Roman" w:cs="Times New Roman"/>
          <w:sz w:val="36"/>
          <w:szCs w:val="36"/>
        </w:rPr>
      </w:pPr>
    </w:p>
    <w:p w14:paraId="2EDB8A6E" w14:textId="77777777" w:rsidR="00852389" w:rsidRPr="001E2E55" w:rsidRDefault="00852389" w:rsidP="00852389">
      <w:pPr>
        <w:widowControl w:val="0"/>
        <w:rPr>
          <w:rFonts w:ascii="Times New Roman" w:hAnsi="Times New Roman" w:cs="Times New Roman"/>
          <w:sz w:val="36"/>
          <w:szCs w:val="36"/>
        </w:rPr>
      </w:pPr>
      <w:r w:rsidRPr="001E2E55">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14:paraId="375A7734" w14:textId="77777777" w:rsidR="00852389" w:rsidRDefault="00852389" w:rsidP="00852389">
      <w:pPr>
        <w:widowControl w:val="0"/>
        <w:ind w:left="720" w:hanging="720"/>
        <w:rPr>
          <w:rFonts w:ascii="Times New Roman" w:hAnsi="Times New Roman" w:cs="Times New Roman"/>
          <w:szCs w:val="22"/>
        </w:rPr>
      </w:pPr>
      <w:r w:rsidRPr="001E2E55">
        <w:rPr>
          <w:rFonts w:ascii="Times New Roman" w:hAnsi="Times New Roman" w:cs="Times New Roman"/>
          <w:szCs w:val="22"/>
        </w:rPr>
        <w:t>.</w:t>
      </w:r>
      <w:r>
        <w:rPr>
          <w:rFonts w:ascii="Times New Roman" w:hAnsi="Times New Roman" w:cs="Times New Roman"/>
          <w:szCs w:val="22"/>
        </w:rPr>
        <w:tab/>
      </w:r>
      <w:r>
        <w:rPr>
          <w:rFonts w:ascii="Times New Roman" w:hAnsi="Times New Roman" w:cs="Times New Roman"/>
          <w:szCs w:val="22"/>
        </w:rPr>
        <w:tab/>
      </w:r>
      <w:r w:rsidRPr="001E2E55">
        <w:rPr>
          <w:rFonts w:ascii="Times New Roman" w:hAnsi="Times New Roman" w:cs="Times New Roman"/>
          <w:szCs w:val="22"/>
        </w:rPr>
        <w:t>Net Framework is chosen because we want to create the web application service .We use the same programming constructs, such as methods, parameters, and user-defined complex types to work with Web services. The.NET Framework contains tools and infrastructure, which can be used to create Web service that can call any WWW consortium standards-compliant Web service.</w:t>
      </w:r>
    </w:p>
    <w:p w14:paraId="249BC62E" w14:textId="77777777" w:rsidR="00852389" w:rsidRDefault="00852389" w:rsidP="000E30DC">
      <w:pPr>
        <w:widowControl w:val="0"/>
        <w:rPr>
          <w:ins w:id="12" w:author="CAMT" w:date="2014-03-04T08:30:00Z"/>
          <w:rFonts w:ascii="Times New Roman" w:hAnsi="Times New Roman" w:cs="Times New Roman"/>
          <w:szCs w:val="22"/>
        </w:rPr>
      </w:pPr>
    </w:p>
    <w:p w14:paraId="46A68F8D" w14:textId="77777777" w:rsidR="001A50CD" w:rsidRDefault="001A50CD" w:rsidP="000E30DC">
      <w:pPr>
        <w:widowControl w:val="0"/>
        <w:rPr>
          <w:rFonts w:ascii="Times New Roman" w:hAnsi="Times New Roman" w:cs="Times New Roman"/>
          <w:szCs w:val="22"/>
        </w:rPr>
      </w:pPr>
    </w:p>
    <w:p w14:paraId="070EA6B6" w14:textId="77777777" w:rsidR="00852389" w:rsidRDefault="00852389" w:rsidP="00852389">
      <w:pPr>
        <w:widowControl w:val="0"/>
        <w:ind w:left="720" w:hanging="720"/>
        <w:rPr>
          <w:rFonts w:ascii="Times New Roman" w:hAnsi="Times New Roman" w:cs="Times New Roman"/>
          <w:szCs w:val="22"/>
        </w:rPr>
      </w:pPr>
    </w:p>
    <w:p w14:paraId="581E38FB" w14:textId="348FE9F5" w:rsidR="004A6B27" w:rsidRPr="00577B89" w:rsidRDefault="004A6B27" w:rsidP="004A6B27">
      <w:pPr>
        <w:widowControl w:val="0"/>
        <w:ind w:firstLine="720"/>
        <w:rPr>
          <w:rFonts w:ascii="Times New Roman" w:hAnsi="Times New Roman"/>
          <w:sz w:val="36"/>
          <w:szCs w:val="36"/>
          <w:cs/>
        </w:rPr>
      </w:pPr>
      <w:r w:rsidRPr="00577B89">
        <w:rPr>
          <w:rFonts w:ascii="Times New Roman" w:hAnsi="Times New Roman" w:cs="Times New Roman"/>
          <w:sz w:val="36"/>
          <w:szCs w:val="36"/>
        </w:rPr>
        <w:lastRenderedPageBreak/>
        <w:t>2.2.4</w:t>
      </w:r>
      <w:r>
        <w:rPr>
          <w:rFonts w:ascii="Times New Roman" w:hAnsi="Times New Roman" w:cs="Times New Roman"/>
          <w:sz w:val="36"/>
          <w:szCs w:val="36"/>
        </w:rPr>
        <w:t xml:space="preserve"> </w:t>
      </w:r>
      <w:del w:id="13" w:author="CAMT" w:date="2014-03-04T08:31:00Z">
        <w:r w:rsidDel="001A50CD">
          <w:rPr>
            <w:rFonts w:ascii="Times New Roman" w:hAnsi="Times New Roman" w:cs="Times New Roman"/>
            <w:sz w:val="36"/>
            <w:szCs w:val="36"/>
          </w:rPr>
          <w:delText>Javas</w:delText>
        </w:r>
        <w:r w:rsidRPr="00577B89" w:rsidDel="001A50CD">
          <w:rPr>
            <w:rFonts w:ascii="Times New Roman" w:hAnsi="Times New Roman" w:cs="Times New Roman"/>
            <w:sz w:val="36"/>
            <w:szCs w:val="36"/>
          </w:rPr>
          <w:delText>cript</w:delText>
        </w:r>
      </w:del>
      <w:ins w:id="14" w:author="CAMT" w:date="2014-03-04T08:31:00Z">
        <w:r w:rsidR="001A50CD">
          <w:rPr>
            <w:rFonts w:ascii="Times New Roman" w:hAnsi="Times New Roman" w:cs="Times New Roman"/>
            <w:sz w:val="36"/>
            <w:szCs w:val="36"/>
          </w:rPr>
          <w:t>JavaS</w:t>
        </w:r>
        <w:r w:rsidR="001A50CD" w:rsidRPr="00577B89">
          <w:rPr>
            <w:rFonts w:ascii="Times New Roman" w:hAnsi="Times New Roman" w:cs="Times New Roman"/>
            <w:sz w:val="36"/>
            <w:szCs w:val="36"/>
          </w:rPr>
          <w:t>cript</w:t>
        </w:r>
      </w:ins>
    </w:p>
    <w:p w14:paraId="1A7CDD1D" w14:textId="77777777" w:rsidR="004A6B27" w:rsidRPr="00577B89" w:rsidRDefault="004A6B27" w:rsidP="004A6B27">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Technology description</w:t>
      </w:r>
    </w:p>
    <w:p w14:paraId="433B528A" w14:textId="77777777" w:rsidR="004A6B27" w:rsidRPr="00577B89" w:rsidRDefault="004A6B27" w:rsidP="004A6B27">
      <w:pPr>
        <w:widowControl w:val="0"/>
        <w:ind w:left="720" w:firstLine="720"/>
        <w:rPr>
          <w:rFonts w:ascii="Times New Roman" w:hAnsi="Times New Roman" w:cs="Times New Roman"/>
          <w:sz w:val="28"/>
          <w:lang w:val="en"/>
        </w:rPr>
      </w:pPr>
      <w:commentRangeStart w:id="15"/>
      <w:r w:rsidRPr="00577B89">
        <w:rPr>
          <w:rStyle w:val="hps"/>
          <w:rFonts w:ascii="Times New Roman" w:hAnsi="Times New Roman" w:cs="Times New Roman"/>
          <w:color w:val="222222"/>
          <w:sz w:val="28"/>
          <w:lang w:val="en"/>
        </w:rPr>
        <w:t>JavaScript is</w:t>
      </w:r>
      <w:r w:rsidRPr="00577B89">
        <w:rPr>
          <w:rFonts w:ascii="Times New Roman" w:hAnsi="Times New Roman" w:cs="Times New Roman"/>
          <w:color w:val="222222"/>
          <w:sz w:val="28"/>
          <w:lang w:val="en"/>
        </w:rPr>
        <w:t xml:space="preserve"> </w:t>
      </w:r>
      <w:r w:rsidRPr="00577B89">
        <w:rPr>
          <w:rStyle w:val="hps"/>
          <w:rFonts w:ascii="Times New Roman" w:hAnsi="Times New Roman" w:cs="Times New Roman"/>
          <w:color w:val="222222"/>
          <w:sz w:val="28"/>
          <w:lang w:val="en"/>
        </w:rPr>
        <w:t>a</w:t>
      </w:r>
      <w:r w:rsidRPr="00577B89">
        <w:rPr>
          <w:rFonts w:ascii="Times New Roman" w:hAnsi="Times New Roman" w:cs="Times New Roman"/>
          <w:color w:val="222222"/>
          <w:sz w:val="28"/>
          <w:lang w:val="en"/>
        </w:rPr>
        <w:t xml:space="preserve"> </w:t>
      </w:r>
      <w:r w:rsidRPr="00577B89">
        <w:rPr>
          <w:rStyle w:val="hps"/>
          <w:rFonts w:ascii="Times New Roman" w:hAnsi="Times New Roman" w:cs="Times New Roman"/>
          <w:color w:val="222222"/>
          <w:sz w:val="28"/>
          <w:lang w:val="en"/>
        </w:rPr>
        <w:t>programming</w:t>
      </w:r>
      <w:r w:rsidRPr="00577B89">
        <w:rPr>
          <w:rFonts w:ascii="Times New Roman" w:hAnsi="Times New Roman" w:cs="Times New Roman"/>
          <w:color w:val="222222"/>
          <w:sz w:val="28"/>
          <w:lang w:val="en"/>
        </w:rPr>
        <w:t xml:space="preserve"> </w:t>
      </w:r>
      <w:r w:rsidRPr="00577B89">
        <w:rPr>
          <w:rStyle w:val="hps"/>
          <w:rFonts w:ascii="Times New Roman" w:hAnsi="Times New Roman" w:cs="Times New Roman"/>
          <w:color w:val="222222"/>
          <w:sz w:val="28"/>
          <w:lang w:val="en"/>
        </w:rPr>
        <w:t>language</w:t>
      </w:r>
      <w:r w:rsidRPr="00577B89">
        <w:rPr>
          <w:rFonts w:ascii="Times New Roman" w:hAnsi="Times New Roman" w:cs="Times New Roman"/>
          <w:color w:val="222222"/>
          <w:sz w:val="28"/>
          <w:lang w:val="en"/>
        </w:rPr>
        <w:t xml:space="preserve"> </w:t>
      </w:r>
      <w:r w:rsidRPr="00577B89">
        <w:rPr>
          <w:rStyle w:val="hps"/>
          <w:rFonts w:ascii="Times New Roman" w:hAnsi="Times New Roman" w:cs="Times New Roman"/>
          <w:color w:val="222222"/>
          <w:sz w:val="28"/>
          <w:lang w:val="en"/>
        </w:rPr>
        <w:t>known as the</w:t>
      </w:r>
      <w:r w:rsidRPr="00577B89">
        <w:rPr>
          <w:rFonts w:ascii="Times New Roman" w:hAnsi="Times New Roman" w:cs="Times New Roman"/>
          <w:color w:val="222222"/>
          <w:sz w:val="28"/>
          <w:lang w:val="en"/>
        </w:rPr>
        <w:t xml:space="preserve"> </w:t>
      </w:r>
      <w:r w:rsidRPr="00577B89">
        <w:rPr>
          <w:rStyle w:val="hps"/>
          <w:rFonts w:ascii="Times New Roman" w:hAnsi="Times New Roman" w:cs="Times New Roman"/>
          <w:color w:val="222222"/>
          <w:sz w:val="28"/>
          <w:lang w:val="en"/>
        </w:rPr>
        <w:t>"script</w:t>
      </w:r>
      <w:r w:rsidRPr="00577B89">
        <w:rPr>
          <w:rFonts w:ascii="Times New Roman" w:hAnsi="Times New Roman" w:cs="Times New Roman"/>
          <w:color w:val="222222"/>
          <w:sz w:val="28"/>
          <w:lang w:val="en"/>
        </w:rPr>
        <w:t xml:space="preserve">," which is </w:t>
      </w:r>
      <w:r w:rsidRPr="00577B89">
        <w:rPr>
          <w:rStyle w:val="hps"/>
          <w:rFonts w:ascii="Times New Roman" w:hAnsi="Times New Roman" w:cs="Times New Roman"/>
          <w:color w:val="222222"/>
          <w:sz w:val="28"/>
          <w:lang w:val="en"/>
        </w:rPr>
        <w:t>how it works</w:t>
      </w:r>
      <w:r w:rsidRPr="00577B89">
        <w:rPr>
          <w:rFonts w:ascii="Times New Roman" w:hAnsi="Times New Roman" w:cs="Times New Roman"/>
          <w:color w:val="222222"/>
          <w:sz w:val="28"/>
          <w:lang w:val="en"/>
        </w:rPr>
        <w:t xml:space="preserve"> </w:t>
      </w:r>
      <w:r w:rsidRPr="00577B89">
        <w:rPr>
          <w:rStyle w:val="hps"/>
          <w:rFonts w:ascii="Times New Roman" w:hAnsi="Times New Roman" w:cs="Times New Roman"/>
          <w:color w:val="222222"/>
          <w:sz w:val="28"/>
          <w:lang w:val="en"/>
        </w:rPr>
        <w:t>in nature</w:t>
      </w:r>
      <w:commentRangeEnd w:id="15"/>
      <w:r w:rsidR="001A50CD">
        <w:rPr>
          <w:rStyle w:val="CommentReference"/>
          <w:rFonts w:ascii="Arial" w:eastAsia="Arial" w:hAnsi="Arial" w:cs="Cordia New"/>
          <w:color w:val="000000"/>
        </w:rPr>
        <w:commentReference w:id="15"/>
      </w:r>
      <w:r w:rsidRPr="00577B89">
        <w:rPr>
          <w:rStyle w:val="hps"/>
          <w:rFonts w:ascii="Times New Roman" w:hAnsi="Times New Roman" w:cs="Times New Roman"/>
          <w:color w:val="222222"/>
          <w:sz w:val="28"/>
          <w:lang w:val="en"/>
        </w:rPr>
        <w:t>.</w:t>
      </w:r>
      <w:r w:rsidRPr="00577B89">
        <w:rPr>
          <w:rFonts w:ascii="Times New Roman" w:hAnsi="Times New Roman" w:cs="Times New Roman"/>
          <w:color w:val="222222"/>
          <w:sz w:val="28"/>
          <w:lang w:val="en"/>
        </w:rPr>
        <w:t xml:space="preserve"> </w:t>
      </w:r>
      <w:r w:rsidRPr="00577B89">
        <w:rPr>
          <w:rStyle w:val="hps"/>
          <w:rFonts w:ascii="Times New Roman" w:hAnsi="Times New Roman" w:cs="Times New Roman"/>
          <w:color w:val="222222"/>
          <w:sz w:val="28"/>
          <w:lang w:val="en"/>
        </w:rPr>
        <w:t>"Translation</w:t>
      </w:r>
      <w:r w:rsidRPr="00577B89">
        <w:rPr>
          <w:rFonts w:ascii="Times New Roman" w:hAnsi="Times New Roman" w:cs="Times New Roman"/>
          <w:color w:val="222222"/>
          <w:sz w:val="28"/>
          <w:lang w:val="en"/>
        </w:rPr>
        <w:t xml:space="preserve"> </w:t>
      </w:r>
      <w:r w:rsidRPr="00577B89">
        <w:rPr>
          <w:rStyle w:val="hps"/>
          <w:rFonts w:ascii="Times New Roman" w:hAnsi="Times New Roman" w:cs="Times New Roman"/>
          <w:color w:val="222222"/>
          <w:sz w:val="28"/>
          <w:lang w:val="en"/>
        </w:rPr>
        <w:t>and operations to</w:t>
      </w:r>
      <w:r w:rsidRPr="00577B89">
        <w:rPr>
          <w:rFonts w:ascii="Times New Roman" w:hAnsi="Times New Roman" w:cs="Times New Roman"/>
          <w:color w:val="222222"/>
          <w:sz w:val="28"/>
          <w:lang w:val="en"/>
        </w:rPr>
        <w:t xml:space="preserve"> </w:t>
      </w:r>
      <w:r w:rsidRPr="00577B89">
        <w:rPr>
          <w:rStyle w:val="hps"/>
          <w:rFonts w:ascii="Times New Roman" w:hAnsi="Times New Roman" w:cs="Times New Roman"/>
          <w:color w:val="222222"/>
          <w:sz w:val="28"/>
          <w:lang w:val="en"/>
        </w:rPr>
        <w:t>each</w:t>
      </w:r>
      <w:r w:rsidRPr="00577B89">
        <w:rPr>
          <w:rFonts w:ascii="Times New Roman" w:hAnsi="Times New Roman" w:cs="Times New Roman"/>
          <w:color w:val="222222"/>
          <w:sz w:val="28"/>
          <w:lang w:val="en"/>
        </w:rPr>
        <w:t xml:space="preserve">" command. </w:t>
      </w:r>
      <w:r w:rsidRPr="00577B89">
        <w:rPr>
          <w:rStyle w:val="hps"/>
          <w:rFonts w:ascii="Times New Roman" w:hAnsi="Times New Roman" w:cs="Times New Roman"/>
          <w:color w:val="222222"/>
          <w:sz w:val="28"/>
          <w:lang w:val="en"/>
        </w:rPr>
        <w:t>We can</w:t>
      </w:r>
      <w:r w:rsidRPr="00577B89">
        <w:rPr>
          <w:rFonts w:ascii="Times New Roman" w:hAnsi="Times New Roman" w:cs="Times New Roman"/>
          <w:color w:val="222222"/>
          <w:sz w:val="28"/>
          <w:lang w:val="en"/>
        </w:rPr>
        <w:t xml:space="preserve"> </w:t>
      </w:r>
      <w:r w:rsidRPr="00577B89">
        <w:rPr>
          <w:rStyle w:val="hps"/>
          <w:rFonts w:ascii="Times New Roman" w:hAnsi="Times New Roman" w:cs="Times New Roman"/>
          <w:color w:val="222222"/>
          <w:sz w:val="28"/>
          <w:lang w:val="en"/>
        </w:rPr>
        <w:t>add</w:t>
      </w:r>
      <w:r w:rsidRPr="00577B89">
        <w:rPr>
          <w:rFonts w:ascii="Times New Roman" w:hAnsi="Times New Roman" w:cs="Times New Roman"/>
          <w:color w:val="222222"/>
          <w:sz w:val="28"/>
          <w:lang w:val="en"/>
        </w:rPr>
        <w:t xml:space="preserve"> </w:t>
      </w:r>
      <w:r w:rsidRPr="00577B89">
        <w:rPr>
          <w:rStyle w:val="hps"/>
          <w:rFonts w:ascii="Times New Roman" w:hAnsi="Times New Roman" w:cs="Times New Roman"/>
          <w:color w:val="222222"/>
          <w:sz w:val="28"/>
          <w:lang w:val="en"/>
        </w:rPr>
        <w:t>the</w:t>
      </w:r>
      <w:r w:rsidRPr="00577B89">
        <w:rPr>
          <w:rFonts w:ascii="Times New Roman" w:hAnsi="Times New Roman" w:cs="Times New Roman"/>
          <w:color w:val="222222"/>
          <w:sz w:val="28"/>
          <w:lang w:val="en"/>
        </w:rPr>
        <w:t xml:space="preserve"> </w:t>
      </w:r>
      <w:r w:rsidRPr="00577B89">
        <w:rPr>
          <w:rStyle w:val="hps"/>
          <w:rFonts w:ascii="Times New Roman" w:hAnsi="Times New Roman" w:cs="Times New Roman"/>
          <w:color w:val="222222"/>
          <w:sz w:val="28"/>
          <w:lang w:val="en"/>
        </w:rPr>
        <w:t>JavaScript</w:t>
      </w:r>
      <w:r w:rsidRPr="00577B89">
        <w:rPr>
          <w:rFonts w:ascii="Times New Roman" w:hAnsi="Times New Roman" w:cs="Times New Roman"/>
          <w:color w:val="222222"/>
          <w:sz w:val="28"/>
          <w:lang w:val="en"/>
        </w:rPr>
        <w:t xml:space="preserve"> </w:t>
      </w:r>
      <w:r w:rsidRPr="00577B89">
        <w:rPr>
          <w:rStyle w:val="hps"/>
          <w:rFonts w:ascii="Times New Roman" w:hAnsi="Times New Roman" w:cs="Times New Roman"/>
          <w:color w:val="222222"/>
          <w:sz w:val="28"/>
          <w:lang w:val="en"/>
        </w:rPr>
        <w:t>programming</w:t>
      </w:r>
      <w:r w:rsidRPr="00577B89">
        <w:rPr>
          <w:rFonts w:ascii="Times New Roman" w:hAnsi="Times New Roman" w:cs="Times New Roman"/>
          <w:color w:val="222222"/>
          <w:sz w:val="28"/>
          <w:lang w:val="en"/>
        </w:rPr>
        <w:t xml:space="preserve"> </w:t>
      </w:r>
      <w:r w:rsidRPr="00577B89">
        <w:rPr>
          <w:rStyle w:val="hps"/>
          <w:rFonts w:ascii="Times New Roman" w:hAnsi="Times New Roman" w:cs="Times New Roman"/>
          <w:color w:val="222222"/>
          <w:sz w:val="28"/>
          <w:lang w:val="en"/>
        </w:rPr>
        <w:t>web pages</w:t>
      </w:r>
      <w:r w:rsidRPr="00577B89">
        <w:rPr>
          <w:rFonts w:ascii="Times New Roman" w:hAnsi="Times New Roman" w:cs="Times New Roman"/>
          <w:color w:val="222222"/>
          <w:sz w:val="28"/>
          <w:lang w:val="en"/>
        </w:rPr>
        <w:t xml:space="preserve"> </w:t>
      </w:r>
      <w:r w:rsidRPr="00577B89">
        <w:rPr>
          <w:rStyle w:val="hps"/>
          <w:rFonts w:ascii="Times New Roman" w:hAnsi="Times New Roman" w:cs="Times New Roman"/>
          <w:color w:val="222222"/>
          <w:sz w:val="28"/>
          <w:lang w:val="en"/>
        </w:rPr>
        <w:t>to</w:t>
      </w:r>
      <w:r w:rsidRPr="00577B89">
        <w:rPr>
          <w:rFonts w:ascii="Times New Roman" w:hAnsi="Times New Roman" w:cs="Times New Roman"/>
          <w:color w:val="222222"/>
          <w:sz w:val="28"/>
          <w:lang w:val="en"/>
        </w:rPr>
        <w:t xml:space="preserve"> </w:t>
      </w:r>
      <w:r w:rsidRPr="00577B89">
        <w:rPr>
          <w:rStyle w:val="hps"/>
          <w:rFonts w:ascii="Times New Roman" w:hAnsi="Times New Roman" w:cs="Times New Roman"/>
          <w:color w:val="222222"/>
          <w:sz w:val="28"/>
          <w:lang w:val="en"/>
        </w:rPr>
        <w:t>use</w:t>
      </w:r>
      <w:r w:rsidRPr="00577B89">
        <w:rPr>
          <w:rFonts w:ascii="Times New Roman" w:hAnsi="Times New Roman" w:cs="Times New Roman"/>
          <w:color w:val="222222"/>
          <w:sz w:val="28"/>
          <w:lang w:val="en"/>
        </w:rPr>
        <w:t xml:space="preserve"> </w:t>
      </w:r>
      <w:r w:rsidRPr="00577B89">
        <w:rPr>
          <w:rStyle w:val="hps"/>
          <w:rFonts w:ascii="Times New Roman" w:hAnsi="Times New Roman" w:cs="Times New Roman"/>
          <w:color w:val="222222"/>
          <w:sz w:val="28"/>
          <w:lang w:val="en"/>
        </w:rPr>
        <w:t>for</w:t>
      </w:r>
      <w:r w:rsidRPr="00577B89">
        <w:rPr>
          <w:rFonts w:ascii="Times New Roman" w:hAnsi="Times New Roman" w:cs="Times New Roman"/>
          <w:color w:val="222222"/>
          <w:sz w:val="28"/>
          <w:lang w:val="en"/>
        </w:rPr>
        <w:t xml:space="preserve"> </w:t>
      </w:r>
      <w:r w:rsidRPr="00577B89">
        <w:rPr>
          <w:rStyle w:val="hps"/>
          <w:rFonts w:ascii="Times New Roman" w:hAnsi="Times New Roman" w:cs="Times New Roman"/>
          <w:color w:val="222222"/>
          <w:sz w:val="28"/>
          <w:lang w:val="en"/>
        </w:rPr>
        <w:t>the</w:t>
      </w:r>
      <w:r w:rsidRPr="00577B89">
        <w:rPr>
          <w:rFonts w:ascii="Times New Roman" w:hAnsi="Times New Roman" w:cs="Times New Roman"/>
          <w:color w:val="222222"/>
          <w:sz w:val="28"/>
          <w:lang w:val="en"/>
        </w:rPr>
        <w:t xml:space="preserve"> </w:t>
      </w:r>
      <w:r w:rsidRPr="00577B89">
        <w:rPr>
          <w:rStyle w:val="hps"/>
          <w:rFonts w:ascii="Times New Roman" w:hAnsi="Times New Roman" w:cs="Times New Roman"/>
          <w:color w:val="222222"/>
          <w:sz w:val="28"/>
          <w:lang w:val="en"/>
        </w:rPr>
        <w:t>calculation of</w:t>
      </w:r>
      <w:r w:rsidRPr="00577B89">
        <w:rPr>
          <w:rFonts w:ascii="Times New Roman" w:hAnsi="Times New Roman" w:cs="Times New Roman"/>
          <w:color w:val="222222"/>
          <w:sz w:val="28"/>
          <w:lang w:val="en"/>
        </w:rPr>
        <w:t xml:space="preserve"> </w:t>
      </w:r>
      <w:r w:rsidRPr="00577B89">
        <w:rPr>
          <w:rStyle w:val="hps"/>
          <w:rFonts w:ascii="Times New Roman" w:hAnsi="Times New Roman" w:cs="Times New Roman"/>
          <w:color w:val="222222"/>
          <w:sz w:val="28"/>
          <w:lang w:val="en"/>
        </w:rPr>
        <w:t>both</w:t>
      </w:r>
      <w:r w:rsidRPr="00577B89">
        <w:rPr>
          <w:rFonts w:ascii="Times New Roman" w:hAnsi="Times New Roman" w:cs="Times New Roman"/>
          <w:color w:val="222222"/>
          <w:sz w:val="28"/>
          <w:lang w:val="en"/>
        </w:rPr>
        <w:t xml:space="preserve"> </w:t>
      </w:r>
      <w:r w:rsidRPr="00577B89">
        <w:rPr>
          <w:rStyle w:val="hps"/>
          <w:rFonts w:ascii="Times New Roman" w:hAnsi="Times New Roman" w:cs="Times New Roman"/>
          <w:color w:val="222222"/>
          <w:sz w:val="28"/>
          <w:lang w:val="en"/>
        </w:rPr>
        <w:t>the display</w:t>
      </w:r>
      <w:r w:rsidRPr="00577B89">
        <w:rPr>
          <w:rFonts w:ascii="Times New Roman" w:hAnsi="Times New Roman" w:cs="Times New Roman"/>
          <w:color w:val="222222"/>
          <w:sz w:val="28"/>
          <w:lang w:val="en"/>
        </w:rPr>
        <w:t xml:space="preserve"> </w:t>
      </w:r>
      <w:r w:rsidRPr="00577B89">
        <w:rPr>
          <w:rStyle w:val="hps"/>
          <w:rFonts w:ascii="Times New Roman" w:hAnsi="Times New Roman" w:cs="Times New Roman"/>
          <w:color w:val="222222"/>
          <w:sz w:val="28"/>
          <w:lang w:val="en"/>
        </w:rPr>
        <w:t>and receiving</w:t>
      </w:r>
      <w:r w:rsidRPr="00577B89">
        <w:rPr>
          <w:rFonts w:ascii="Times New Roman" w:hAnsi="Times New Roman" w:cs="Times New Roman"/>
          <w:color w:val="222222"/>
          <w:sz w:val="28"/>
          <w:lang w:val="en"/>
        </w:rPr>
        <w:t xml:space="preserve"> </w:t>
      </w:r>
      <w:r w:rsidRPr="00577B89">
        <w:rPr>
          <w:rStyle w:val="hps"/>
          <w:rFonts w:ascii="Times New Roman" w:hAnsi="Times New Roman" w:cs="Times New Roman"/>
          <w:color w:val="222222"/>
          <w:sz w:val="28"/>
          <w:lang w:val="en"/>
        </w:rPr>
        <w:t>-</w:t>
      </w:r>
      <w:r w:rsidRPr="00577B89">
        <w:rPr>
          <w:rFonts w:ascii="Times New Roman" w:hAnsi="Times New Roman" w:cs="Times New Roman"/>
          <w:color w:val="222222"/>
          <w:sz w:val="28"/>
          <w:lang w:val="en"/>
        </w:rPr>
        <w:t xml:space="preserve"> </w:t>
      </w:r>
      <w:r w:rsidRPr="00577B89">
        <w:rPr>
          <w:rStyle w:val="hps"/>
          <w:rFonts w:ascii="Times New Roman" w:hAnsi="Times New Roman" w:cs="Times New Roman"/>
          <w:color w:val="222222"/>
          <w:sz w:val="28"/>
          <w:lang w:val="en"/>
        </w:rPr>
        <w:t>transmitting.</w:t>
      </w:r>
      <w:r w:rsidRPr="00577B89">
        <w:rPr>
          <w:rFonts w:ascii="Times New Roman" w:hAnsi="Times New Roman" w:cs="Times New Roman"/>
          <w:color w:val="222222"/>
          <w:sz w:val="28"/>
          <w:lang w:val="en"/>
        </w:rPr>
        <w:t xml:space="preserve"> </w:t>
      </w:r>
      <w:r w:rsidRPr="00577B89">
        <w:rPr>
          <w:rStyle w:val="hps"/>
          <w:rFonts w:ascii="Times New Roman" w:hAnsi="Times New Roman" w:cs="Times New Roman"/>
          <w:color w:val="222222"/>
          <w:sz w:val="28"/>
          <w:lang w:val="en"/>
        </w:rPr>
        <w:t>And that can</w:t>
      </w:r>
      <w:r w:rsidRPr="00577B89">
        <w:rPr>
          <w:rFonts w:ascii="Times New Roman" w:hAnsi="Times New Roman" w:cs="Times New Roman"/>
          <w:color w:val="222222"/>
          <w:sz w:val="28"/>
          <w:lang w:val="en"/>
        </w:rPr>
        <w:t xml:space="preserve"> </w:t>
      </w:r>
      <w:r w:rsidRPr="00577B89">
        <w:rPr>
          <w:rStyle w:val="hps"/>
          <w:rFonts w:ascii="Times New Roman" w:hAnsi="Times New Roman" w:cs="Times New Roman"/>
          <w:color w:val="222222"/>
          <w:sz w:val="28"/>
          <w:lang w:val="en"/>
        </w:rPr>
        <w:t>interact with</w:t>
      </w:r>
      <w:r w:rsidRPr="00577B89">
        <w:rPr>
          <w:rFonts w:ascii="Times New Roman" w:hAnsi="Times New Roman" w:cs="Times New Roman"/>
          <w:color w:val="222222"/>
          <w:sz w:val="28"/>
          <w:lang w:val="en"/>
        </w:rPr>
        <w:t xml:space="preserve"> </w:t>
      </w:r>
      <w:r w:rsidRPr="00577B89">
        <w:rPr>
          <w:rStyle w:val="hps"/>
          <w:rFonts w:ascii="Times New Roman" w:hAnsi="Times New Roman" w:cs="Times New Roman"/>
          <w:color w:val="222222"/>
          <w:sz w:val="28"/>
          <w:lang w:val="en"/>
        </w:rPr>
        <w:t>users</w:t>
      </w:r>
      <w:r w:rsidRPr="00577B89">
        <w:rPr>
          <w:rFonts w:ascii="Times New Roman" w:hAnsi="Times New Roman" w:cs="Times New Roman"/>
          <w:color w:val="222222"/>
          <w:sz w:val="28"/>
          <w:lang w:val="en"/>
        </w:rPr>
        <w:t xml:space="preserve"> </w:t>
      </w:r>
      <w:r w:rsidRPr="00577B89">
        <w:rPr>
          <w:rStyle w:val="hps"/>
          <w:rFonts w:ascii="Times New Roman" w:hAnsi="Times New Roman" w:cs="Times New Roman"/>
          <w:color w:val="222222"/>
          <w:sz w:val="28"/>
          <w:lang w:val="en"/>
        </w:rPr>
        <w:t>immediately.</w:t>
      </w:r>
    </w:p>
    <w:p w14:paraId="55DA4A07" w14:textId="77777777" w:rsidR="004A6B27" w:rsidRDefault="004A6B27" w:rsidP="004A6B27">
      <w:pPr>
        <w:widowControl w:val="0"/>
        <w:rPr>
          <w:rFonts w:ascii="Times New Roman" w:hAnsi="Times New Roman" w:cs="Times New Roman"/>
        </w:rPr>
      </w:pPr>
    </w:p>
    <w:p w14:paraId="3256DCD7" w14:textId="77777777" w:rsidR="004A6B27" w:rsidRPr="001E2E55" w:rsidRDefault="004A6B27" w:rsidP="004A6B27">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14:paraId="4962E5F8" w14:textId="3BFCEE13" w:rsidR="004A6B27" w:rsidRDefault="004A6B27" w:rsidP="004A6B27">
      <w:pPr>
        <w:pStyle w:val="ListParagraph"/>
        <w:widowControl w:val="0"/>
        <w:numPr>
          <w:ilvl w:val="0"/>
          <w:numId w:val="4"/>
        </w:numPr>
        <w:rPr>
          <w:rFonts w:ascii="Times New Roman" w:hAnsi="Times New Roman" w:cs="Times New Roman"/>
        </w:rPr>
      </w:pPr>
      <w:commentRangeStart w:id="16"/>
      <w:del w:id="17" w:author="CAMT" w:date="2014-03-04T08:31:00Z">
        <w:r w:rsidDel="001A50CD">
          <w:rPr>
            <w:rFonts w:ascii="Times New Roman" w:hAnsi="Times New Roman" w:cs="Times New Roman"/>
          </w:rPr>
          <w:delText xml:space="preserve">Phonegap </w:delText>
        </w:r>
      </w:del>
      <w:proofErr w:type="spellStart"/>
      <w:ins w:id="18" w:author="CAMT" w:date="2014-03-04T08:31:00Z">
        <w:r w:rsidR="001A50CD">
          <w:rPr>
            <w:rFonts w:ascii="Times New Roman" w:hAnsi="Times New Roman" w:cs="Times New Roman"/>
          </w:rPr>
          <w:t>PhoneGap</w:t>
        </w:r>
        <w:proofErr w:type="spellEnd"/>
        <w:r w:rsidR="001A50CD">
          <w:rPr>
            <w:rFonts w:ascii="Times New Roman" w:hAnsi="Times New Roman" w:cs="Times New Roman"/>
          </w:rPr>
          <w:t xml:space="preserve"> </w:t>
        </w:r>
      </w:ins>
      <w:r>
        <w:rPr>
          <w:rFonts w:ascii="Times New Roman" w:hAnsi="Times New Roman" w:cs="Times New Roman"/>
        </w:rPr>
        <w:t xml:space="preserve">used </w:t>
      </w:r>
      <w:ins w:id="19" w:author="CAMT" w:date="2014-03-04T08:31:00Z">
        <w:r w:rsidR="001A50CD">
          <w:rPr>
            <w:rFonts w:ascii="Times New Roman" w:hAnsi="Times New Roman" w:cs="Times New Roman"/>
          </w:rPr>
          <w:t>J</w:t>
        </w:r>
      </w:ins>
      <w:del w:id="20" w:author="CAMT" w:date="2014-03-04T08:31:00Z">
        <w:r w:rsidDel="001A50CD">
          <w:rPr>
            <w:rFonts w:ascii="Times New Roman" w:hAnsi="Times New Roman" w:cs="Times New Roman"/>
          </w:rPr>
          <w:delText>j</w:delText>
        </w:r>
      </w:del>
      <w:proofErr w:type="gramStart"/>
      <w:ins w:id="21" w:author="CAMT" w:date="2014-03-04T08:31:00Z">
        <w:r w:rsidR="001A50CD">
          <w:rPr>
            <w:rFonts w:ascii="Times New Roman" w:hAnsi="Times New Roman" w:cs="Times New Roman"/>
          </w:rPr>
          <w:t>a</w:t>
        </w:r>
      </w:ins>
      <w:r>
        <w:rPr>
          <w:rFonts w:ascii="Times New Roman" w:hAnsi="Times New Roman" w:cs="Times New Roman"/>
        </w:rPr>
        <w:t>va</w:t>
      </w:r>
      <w:ins w:id="22" w:author="CAMT" w:date="2014-03-04T08:31:00Z">
        <w:r w:rsidR="001A50CD">
          <w:rPr>
            <w:rFonts w:ascii="Times New Roman" w:hAnsi="Times New Roman" w:cs="Times New Roman"/>
          </w:rPr>
          <w:t>S</w:t>
        </w:r>
      </w:ins>
      <w:proofErr w:type="gramEnd"/>
      <w:del w:id="23" w:author="CAMT" w:date="2014-03-04T08:31:00Z">
        <w:r w:rsidDel="001A50CD">
          <w:rPr>
            <w:rFonts w:ascii="Times New Roman" w:hAnsi="Times New Roman" w:cs="Times New Roman"/>
          </w:rPr>
          <w:delText>s</w:delText>
        </w:r>
      </w:del>
      <w:r>
        <w:rPr>
          <w:rFonts w:ascii="Times New Roman" w:hAnsi="Times New Roman" w:cs="Times New Roman"/>
        </w:rPr>
        <w:t xml:space="preserve">cript for developing </w:t>
      </w:r>
      <w:r>
        <w:rPr>
          <w:rFonts w:ascii="Times New Roman" w:hAnsi="Times New Roman" w:cs="Times New Roman"/>
          <w:color w:val="111111"/>
          <w:sz w:val="24"/>
          <w:szCs w:val="24"/>
          <w:lang w:val="en"/>
        </w:rPr>
        <w:t>the hybrid application.</w:t>
      </w:r>
      <w:commentRangeEnd w:id="16"/>
      <w:r w:rsidR="001A50CD">
        <w:rPr>
          <w:rStyle w:val="CommentReference"/>
          <w:rFonts w:cs="Cordia New"/>
        </w:rPr>
        <w:commentReference w:id="16"/>
      </w:r>
    </w:p>
    <w:p w14:paraId="721D27F8" w14:textId="77777777" w:rsidR="004A6B27" w:rsidRPr="004A6B27" w:rsidRDefault="004A6B27" w:rsidP="004A6B27">
      <w:pPr>
        <w:pStyle w:val="ListParagraph"/>
        <w:widowControl w:val="0"/>
        <w:ind w:left="1440"/>
        <w:rPr>
          <w:rFonts w:ascii="Times New Roman" w:hAnsi="Times New Roman" w:cs="Times New Roman"/>
        </w:rPr>
      </w:pPr>
    </w:p>
    <w:p w14:paraId="63933CDE" w14:textId="77777777" w:rsidR="004A6B27" w:rsidRPr="001E2E55" w:rsidRDefault="004A6B27" w:rsidP="004A6B27">
      <w:pPr>
        <w:widowControl w:val="0"/>
        <w:rPr>
          <w:rFonts w:ascii="Times New Roman" w:hAnsi="Times New Roman" w:cs="Times New Roman"/>
        </w:rPr>
      </w:pPr>
    </w:p>
    <w:p w14:paraId="22930085" w14:textId="77777777" w:rsidR="004A6B27" w:rsidRDefault="004A6B27" w:rsidP="004A6B27">
      <w:pPr>
        <w:widowControl w:val="0"/>
        <w:tabs>
          <w:tab w:val="left" w:pos="8037"/>
        </w:tabs>
        <w:rPr>
          <w:rFonts w:ascii="Times New Roman" w:hAnsi="Times New Roman" w:cs="Times New Roman"/>
        </w:rPr>
      </w:pPr>
      <w:r>
        <w:rPr>
          <w:rFonts w:ascii="Times New Roman" w:hAnsi="Times New Roman" w:cs="Times New Roman"/>
        </w:rPr>
        <w:tab/>
      </w:r>
    </w:p>
    <w:p w14:paraId="7C87A90F" w14:textId="77777777" w:rsidR="004A6B27" w:rsidRPr="00647681" w:rsidRDefault="004A6B27" w:rsidP="004A6B27">
      <w:pPr>
        <w:widowControl w:val="0"/>
        <w:ind w:firstLine="720"/>
        <w:rPr>
          <w:rFonts w:ascii="Times New Roman" w:hAnsi="Times New Roman"/>
          <w:sz w:val="36"/>
          <w:szCs w:val="36"/>
          <w:cs/>
        </w:rPr>
      </w:pPr>
      <w:r>
        <w:rPr>
          <w:rFonts w:ascii="Times New Roman" w:hAnsi="Times New Roman" w:cs="Times New Roman"/>
          <w:sz w:val="36"/>
          <w:szCs w:val="36"/>
        </w:rPr>
        <w:t>2.2.5 HTML 5</w:t>
      </w:r>
    </w:p>
    <w:p w14:paraId="7B6D8DDF" w14:textId="77777777" w:rsidR="004A6B27" w:rsidRPr="00647681" w:rsidRDefault="004A6B27" w:rsidP="004A6B27">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Technology</w:t>
      </w:r>
      <w:r>
        <w:rPr>
          <w:rFonts w:ascii="Times New Roman" w:hAnsi="Times New Roman" w:cs="Times New Roman"/>
          <w:sz w:val="36"/>
          <w:szCs w:val="36"/>
        </w:rPr>
        <w:t xml:space="preserve"> </w:t>
      </w:r>
      <w:r w:rsidRPr="001E2E55">
        <w:rPr>
          <w:rFonts w:ascii="Times New Roman" w:hAnsi="Times New Roman" w:cs="Times New Roman"/>
          <w:sz w:val="36"/>
          <w:szCs w:val="36"/>
        </w:rPr>
        <w:t>description</w:t>
      </w:r>
    </w:p>
    <w:p w14:paraId="34E893BB" w14:textId="77777777" w:rsidR="004A6B27" w:rsidRPr="00CC75CF" w:rsidRDefault="004A6B27" w:rsidP="004A6B27">
      <w:pPr>
        <w:widowControl w:val="0"/>
        <w:tabs>
          <w:tab w:val="left" w:pos="8037"/>
        </w:tabs>
        <w:ind w:left="720"/>
        <w:rPr>
          <w:rFonts w:ascii="Times New Roman" w:hAnsi="Times New Roman" w:cs="Times New Roman"/>
          <w:color w:val="222222"/>
          <w:sz w:val="28"/>
          <w:lang w:val="en"/>
        </w:rPr>
      </w:pPr>
      <w:r>
        <w:rPr>
          <w:rStyle w:val="hps"/>
          <w:rFonts w:ascii="Times New Roman" w:hAnsi="Times New Roman" w:cs="Times New Roman"/>
          <w:color w:val="222222"/>
          <w:sz w:val="28"/>
        </w:rPr>
        <w:t xml:space="preserve">         </w:t>
      </w:r>
      <w:r w:rsidRPr="00CC75CF">
        <w:rPr>
          <w:rStyle w:val="hps"/>
          <w:rFonts w:ascii="Times New Roman" w:hAnsi="Times New Roman" w:cs="Times New Roman"/>
          <w:color w:val="222222"/>
          <w:sz w:val="28"/>
          <w:lang w:val="en"/>
        </w:rPr>
        <w:t>HTML5</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is a language that</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was developed for</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use as a</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markup</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language</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Website</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for writing</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the latest version</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is being developed</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by</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WHATWG (The Web Hypertext Application Technology Working Group)</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has been</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raised</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by</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several</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Feature</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to allow</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developers to</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use</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more easily</w:t>
      </w:r>
    </w:p>
    <w:p w14:paraId="5978402D" w14:textId="77777777" w:rsidR="004A6B27" w:rsidRPr="00CC75CF" w:rsidRDefault="004A6B27" w:rsidP="004A6B27">
      <w:pPr>
        <w:widowControl w:val="0"/>
        <w:tabs>
          <w:tab w:val="left" w:pos="8037"/>
        </w:tabs>
        <w:rPr>
          <w:rFonts w:ascii="Times New Roman" w:hAnsi="Times New Roman" w:cs="Times New Roman"/>
          <w:color w:val="222222"/>
          <w:sz w:val="28"/>
          <w:lang w:val="en"/>
        </w:rPr>
      </w:pPr>
      <w:r>
        <w:rPr>
          <w:rFonts w:ascii="Times New Roman" w:hAnsi="Times New Roman" w:cs="Times New Roman"/>
          <w:color w:val="222222"/>
          <w:sz w:val="28"/>
          <w:lang w:val="en"/>
        </w:rPr>
        <w:t xml:space="preserve">                   </w:t>
      </w:r>
      <w:r w:rsidRPr="00CC75CF">
        <w:rPr>
          <w:rFonts w:ascii="Times New Roman" w:hAnsi="Times New Roman" w:cs="Times New Roman"/>
          <w:color w:val="222222"/>
          <w:sz w:val="28"/>
          <w:lang w:val="en"/>
        </w:rPr>
        <w:t xml:space="preserve">The feature of html </w:t>
      </w:r>
    </w:p>
    <w:p w14:paraId="7542F6FB" w14:textId="77777777" w:rsidR="007F51B2" w:rsidRDefault="004A6B27" w:rsidP="007F51B2">
      <w:pPr>
        <w:widowControl w:val="0"/>
        <w:tabs>
          <w:tab w:val="left" w:pos="8037"/>
        </w:tabs>
        <w:ind w:left="1440"/>
        <w:rPr>
          <w:rFonts w:ascii="Times New Roman" w:hAnsi="Times New Roman" w:cs="Times New Roman"/>
          <w:sz w:val="28"/>
        </w:rPr>
      </w:pPr>
      <w:r w:rsidRPr="00CC75CF">
        <w:rPr>
          <w:rFonts w:ascii="Times New Roman" w:hAnsi="Times New Roman" w:cs="Times New Roman"/>
          <w:color w:val="222222"/>
          <w:sz w:val="28"/>
          <w:lang w:val="en"/>
        </w:rPr>
        <w:t>• Semantic Markup: Adding the Element more readable and allow</w:t>
      </w:r>
      <w:r>
        <w:rPr>
          <w:rFonts w:ascii="Times New Roman" w:hAnsi="Times New Roman" w:cs="Times New Roman"/>
          <w:color w:val="222222"/>
          <w:sz w:val="28"/>
          <w:lang w:val="en"/>
        </w:rPr>
        <w:t>s us to make SEO more effective</w:t>
      </w:r>
      <w:r w:rsidRPr="00CC75CF">
        <w:rPr>
          <w:rFonts w:ascii="Times New Roman" w:hAnsi="Times New Roman" w:cs="Times New Roman"/>
          <w:color w:val="222222"/>
          <w:sz w:val="28"/>
          <w:lang w:val="en"/>
        </w:rPr>
        <w:t>.</w:t>
      </w:r>
      <w:r w:rsidRPr="00CC75CF">
        <w:rPr>
          <w:rFonts w:ascii="Times New Roman" w:hAnsi="Times New Roman" w:cs="Times New Roman"/>
          <w:color w:val="222222"/>
          <w:sz w:val="28"/>
          <w:lang w:val="en"/>
        </w:rPr>
        <w:br/>
        <w:t>• Form Enhancements: Enhancements to Form such as Input type, Attribute or Element.</w:t>
      </w:r>
      <w:r w:rsidRPr="00CC75CF">
        <w:rPr>
          <w:rFonts w:ascii="Times New Roman" w:hAnsi="Times New Roman" w:cs="Times New Roman"/>
          <w:color w:val="222222"/>
          <w:sz w:val="28"/>
          <w:lang w:val="en"/>
        </w:rPr>
        <w:br/>
        <w:t>• Audio / Video: support for audio and video files without the need to use the Embed Code of the Third Party.</w:t>
      </w:r>
      <w:r w:rsidRPr="00CC75CF">
        <w:rPr>
          <w:rFonts w:ascii="Times New Roman" w:hAnsi="Times New Roman" w:cs="Times New Roman"/>
          <w:color w:val="222222"/>
          <w:sz w:val="28"/>
          <w:lang w:val="en"/>
        </w:rPr>
        <w:br/>
        <w:t>• Canvas: used i</w:t>
      </w:r>
      <w:r>
        <w:rPr>
          <w:rFonts w:ascii="Times New Roman" w:hAnsi="Times New Roman" w:cs="Times New Roman"/>
          <w:color w:val="222222"/>
          <w:sz w:val="28"/>
          <w:lang w:val="en"/>
        </w:rPr>
        <w:t>n the drawing</w:t>
      </w:r>
      <w:r w:rsidRPr="00CC75CF">
        <w:rPr>
          <w:rFonts w:ascii="Times New Roman" w:hAnsi="Times New Roman" w:cs="Times New Roman"/>
          <w:color w:val="222222"/>
          <w:sz w:val="28"/>
          <w:lang w:val="en"/>
        </w:rPr>
        <w:t>. It requires Java script help</w:t>
      </w:r>
      <w:r w:rsidRPr="00CC75CF">
        <w:rPr>
          <w:rFonts w:ascii="Times New Roman" w:hAnsi="Times New Roman" w:cs="Times New Roman"/>
          <w:color w:val="222222"/>
          <w:sz w:val="28"/>
          <w:lang w:val="en"/>
        </w:rPr>
        <w:br/>
        <w:t>• Content Editable: Content can be edited directly through the web page.</w:t>
      </w:r>
      <w:r w:rsidRPr="00CC75CF">
        <w:rPr>
          <w:rFonts w:ascii="Times New Roman" w:hAnsi="Times New Roman" w:cs="Times New Roman"/>
          <w:color w:val="222222"/>
          <w:sz w:val="28"/>
          <w:lang w:val="en"/>
        </w:rPr>
        <w:br/>
        <w:t>• Drag and Drop: Drag and Drop Object</w:t>
      </w:r>
      <w:r>
        <w:rPr>
          <w:rFonts w:ascii="Times New Roman" w:hAnsi="Times New Roman" w:cs="Times New Roman"/>
          <w:color w:val="222222"/>
          <w:sz w:val="28"/>
          <w:lang w:val="en"/>
        </w:rPr>
        <w:t xml:space="preserve"> is increase performance .It in</w:t>
      </w:r>
      <w:r w:rsidRPr="00CC75CF">
        <w:rPr>
          <w:rFonts w:ascii="Times New Roman" w:hAnsi="Times New Roman" w:cs="Times New Roman"/>
          <w:color w:val="222222"/>
          <w:sz w:val="28"/>
          <w:lang w:val="en"/>
        </w:rPr>
        <w:t>crease the response between the system and the user.</w:t>
      </w:r>
      <w:r w:rsidRPr="00CC75CF">
        <w:rPr>
          <w:rFonts w:ascii="Times New Roman" w:hAnsi="Times New Roman" w:cs="Times New Roman"/>
          <w:color w:val="222222"/>
          <w:sz w:val="28"/>
          <w:lang w:val="en"/>
        </w:rPr>
        <w:br/>
        <w:t>• Persistent Data Storage: There is easy to manage the data by collecting data on the user's machine.</w:t>
      </w:r>
    </w:p>
    <w:p w14:paraId="2509E5F5" w14:textId="77777777" w:rsidR="004A6B27" w:rsidRPr="007F51B2" w:rsidRDefault="004A6B27" w:rsidP="007F51B2">
      <w:pPr>
        <w:widowControl w:val="0"/>
        <w:tabs>
          <w:tab w:val="left" w:pos="8037"/>
        </w:tabs>
        <w:ind w:left="1440"/>
        <w:rPr>
          <w:rFonts w:ascii="Times New Roman" w:hAnsi="Times New Roman" w:cs="Times New Roman"/>
          <w:sz w:val="28"/>
        </w:rPr>
      </w:pPr>
      <w:r w:rsidRPr="001E2E55">
        <w:rPr>
          <w:rFonts w:ascii="Times New Roman" w:hAnsi="Times New Roman" w:cs="Times New Roman"/>
          <w:sz w:val="36"/>
          <w:szCs w:val="36"/>
        </w:rPr>
        <w:lastRenderedPageBreak/>
        <w:t xml:space="preserve">The selection of this </w:t>
      </w:r>
      <w:r>
        <w:rPr>
          <w:rFonts w:ascii="Times New Roman" w:hAnsi="Times New Roman" w:cs="Times New Roman"/>
          <w:sz w:val="36"/>
          <w:szCs w:val="36"/>
        </w:rPr>
        <w:t>technology</w:t>
      </w:r>
    </w:p>
    <w:p w14:paraId="07C7BBB4" w14:textId="77777777" w:rsidR="004A6B27" w:rsidRDefault="004A6B27" w:rsidP="0054065A">
      <w:pPr>
        <w:pStyle w:val="FreeForm"/>
        <w:ind w:left="1440"/>
        <w:jc w:val="thaiDistribute"/>
        <w:rPr>
          <w:rFonts w:ascii="Times New Roman" w:hAnsi="Times New Roman"/>
          <w:color w:val="auto"/>
          <w:szCs w:val="24"/>
        </w:rPr>
      </w:pPr>
      <w:r>
        <w:rPr>
          <w:rFonts w:ascii="Times New Roman" w:hAnsi="Times New Roman"/>
          <w:color w:val="auto"/>
          <w:szCs w:val="24"/>
        </w:rPr>
        <w:t>- HTML5 can access</w:t>
      </w:r>
      <w:r w:rsidRPr="002716B9">
        <w:rPr>
          <w:rFonts w:ascii="Times New Roman" w:hAnsi="Times New Roman"/>
          <w:color w:val="auto"/>
          <w:szCs w:val="24"/>
        </w:rPr>
        <w:t xml:space="preserve"> sites easier</w:t>
      </w:r>
      <w:r>
        <w:rPr>
          <w:rFonts w:ascii="Times New Roman" w:hAnsi="Times New Roman"/>
          <w:color w:val="auto"/>
          <w:szCs w:val="24"/>
        </w:rPr>
        <w:t xml:space="preserve"> than older version.</w:t>
      </w:r>
    </w:p>
    <w:p w14:paraId="147897C0" w14:textId="77777777" w:rsidR="004A6B27" w:rsidRDefault="004A6B27" w:rsidP="007F51B2">
      <w:pPr>
        <w:pStyle w:val="FreeForm"/>
        <w:ind w:left="720" w:firstLine="720"/>
        <w:jc w:val="thaiDistribute"/>
        <w:rPr>
          <w:rFonts w:ascii="Times New Roman" w:hAnsi="Times New Roman"/>
          <w:color w:val="auto"/>
          <w:szCs w:val="24"/>
        </w:rPr>
      </w:pPr>
      <w:r>
        <w:rPr>
          <w:rFonts w:ascii="Times New Roman" w:hAnsi="Times New Roman"/>
          <w:color w:val="auto"/>
          <w:szCs w:val="24"/>
        </w:rPr>
        <w:t>- HTML5 is support multimedia content.</w:t>
      </w:r>
    </w:p>
    <w:p w14:paraId="71624C6E" w14:textId="77777777" w:rsidR="004A6B27" w:rsidRDefault="004A6B27" w:rsidP="007F51B2">
      <w:pPr>
        <w:pStyle w:val="FreeForm"/>
        <w:ind w:left="720" w:firstLine="720"/>
        <w:jc w:val="thaiDistribute"/>
        <w:rPr>
          <w:rFonts w:ascii="Times New Roman" w:hAnsi="Times New Roman"/>
          <w:color w:val="auto"/>
          <w:szCs w:val="24"/>
        </w:rPr>
      </w:pPr>
      <w:r>
        <w:rPr>
          <w:rFonts w:ascii="Times New Roman" w:hAnsi="Times New Roman"/>
          <w:color w:val="auto"/>
          <w:szCs w:val="24"/>
        </w:rPr>
        <w:t>- HTML5 is standardized for creating the user interface of website.</w:t>
      </w:r>
    </w:p>
    <w:p w14:paraId="631B1431" w14:textId="77777777" w:rsidR="007F51B2" w:rsidRDefault="004A6B27" w:rsidP="007F51B2">
      <w:pPr>
        <w:pStyle w:val="FreeForm"/>
        <w:ind w:left="720" w:firstLine="720"/>
        <w:jc w:val="thaiDistribute"/>
        <w:rPr>
          <w:rFonts w:ascii="Times New Roman" w:hAnsi="Times New Roman"/>
          <w:color w:val="auto"/>
          <w:szCs w:val="24"/>
        </w:rPr>
      </w:pPr>
      <w:r>
        <w:rPr>
          <w:rFonts w:ascii="Times New Roman" w:hAnsi="Times New Roman"/>
          <w:color w:val="auto"/>
          <w:szCs w:val="24"/>
        </w:rPr>
        <w:t>-</w:t>
      </w:r>
      <w:proofErr w:type="spellStart"/>
      <w:r>
        <w:rPr>
          <w:rFonts w:ascii="Times New Roman" w:hAnsi="Times New Roman"/>
          <w:color w:val="auto"/>
          <w:szCs w:val="24"/>
        </w:rPr>
        <w:t>Phonegap</w:t>
      </w:r>
      <w:proofErr w:type="spellEnd"/>
      <w:r>
        <w:rPr>
          <w:rFonts w:ascii="Times New Roman" w:hAnsi="Times New Roman"/>
          <w:color w:val="auto"/>
          <w:szCs w:val="24"/>
        </w:rPr>
        <w:t xml:space="preserve"> use HTM</w:t>
      </w:r>
      <w:r w:rsidR="007F51B2">
        <w:rPr>
          <w:rFonts w:ascii="Times New Roman" w:hAnsi="Times New Roman"/>
          <w:color w:val="auto"/>
          <w:szCs w:val="24"/>
        </w:rPr>
        <w:t>L5 for create the user interface.</w:t>
      </w:r>
    </w:p>
    <w:p w14:paraId="20E27BF0" w14:textId="77777777" w:rsidR="000E30DC" w:rsidRDefault="000E30DC" w:rsidP="000E30DC">
      <w:pPr>
        <w:pStyle w:val="FreeForm"/>
        <w:jc w:val="thaiDistribute"/>
        <w:rPr>
          <w:rFonts w:ascii="Times New Roman" w:hAnsi="Times New Roman"/>
          <w:color w:val="auto"/>
          <w:szCs w:val="24"/>
        </w:rPr>
      </w:pPr>
    </w:p>
    <w:p w14:paraId="2BB95B63" w14:textId="77777777" w:rsidR="000E30DC" w:rsidRPr="000E30DC" w:rsidRDefault="000E30DC" w:rsidP="000E30DC">
      <w:pPr>
        <w:rPr>
          <w:rFonts w:ascii="Times New Roman" w:hAnsi="Times New Roman" w:cs="Times New Roman"/>
          <w:sz w:val="40"/>
          <w:szCs w:val="40"/>
        </w:rPr>
      </w:pPr>
      <w:bookmarkStart w:id="24" w:name="_Toc348955783"/>
      <w:r w:rsidRPr="000E30DC">
        <w:rPr>
          <w:rFonts w:ascii="Times New Roman" w:hAnsi="Times New Roman" w:cs="Times New Roman"/>
          <w:sz w:val="40"/>
          <w:szCs w:val="40"/>
        </w:rPr>
        <w:t xml:space="preserve"> </w:t>
      </w:r>
      <w:r>
        <w:rPr>
          <w:rFonts w:ascii="Times New Roman" w:hAnsi="Times New Roman" w:cs="Times New Roman"/>
          <w:sz w:val="40"/>
          <w:szCs w:val="40"/>
        </w:rPr>
        <w:tab/>
      </w:r>
      <w:r w:rsidRPr="000E30DC">
        <w:rPr>
          <w:rFonts w:ascii="Times New Roman" w:hAnsi="Times New Roman" w:cs="Times New Roman"/>
          <w:sz w:val="40"/>
          <w:szCs w:val="40"/>
        </w:rPr>
        <w:t>2.2.6 Cascading Style Sheets 3 (CSS3)</w:t>
      </w:r>
      <w:bookmarkEnd w:id="24"/>
    </w:p>
    <w:p w14:paraId="00F3BD76" w14:textId="77777777" w:rsidR="000E30DC" w:rsidRPr="000E30DC" w:rsidRDefault="000E30DC" w:rsidP="000E30DC"/>
    <w:p w14:paraId="21B7F8D6" w14:textId="77777777" w:rsidR="000E30DC" w:rsidRDefault="000E30DC" w:rsidP="000E30DC">
      <w:pPr>
        <w:pStyle w:val="FreeForm"/>
        <w:jc w:val="thaiDistribute"/>
        <w:rPr>
          <w:rFonts w:ascii="Times New Roman" w:hAnsi="Times New Roman"/>
          <w:color w:val="auto"/>
          <w:szCs w:val="24"/>
        </w:rPr>
      </w:pPr>
      <w:r w:rsidRPr="002716B9">
        <w:rPr>
          <w:rFonts w:ascii="Times New Roman" w:hAnsi="Times New Roman"/>
          <w:noProof/>
        </w:rPr>
        <w:drawing>
          <wp:anchor distT="0" distB="0" distL="114300" distR="114300" simplePos="0" relativeHeight="251665408" behindDoc="1" locked="0" layoutInCell="1" allowOverlap="1" wp14:anchorId="512FA159" wp14:editId="2B4DBCE8">
            <wp:simplePos x="0" y="0"/>
            <wp:positionH relativeFrom="margin">
              <wp:align>center</wp:align>
            </wp:positionH>
            <wp:positionV relativeFrom="paragraph">
              <wp:posOffset>5080</wp:posOffset>
            </wp:positionV>
            <wp:extent cx="2024459" cy="2286000"/>
            <wp:effectExtent l="0" t="0" r="0" b="0"/>
            <wp:wrapNone/>
            <wp:docPr id="27" name="Picture 6" descr="Macintosh HD:Users:macbookpro13:Desktop:c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cbookpro13:Desktop:css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4459"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D20096" w14:textId="77777777" w:rsidR="004A6B27" w:rsidRDefault="004A6B27" w:rsidP="007F51B2">
      <w:pPr>
        <w:pStyle w:val="FreeForm"/>
        <w:ind w:left="720" w:firstLine="720"/>
        <w:jc w:val="thaiDistribute"/>
        <w:rPr>
          <w:rFonts w:ascii="Times New Roman" w:hAnsi="Times New Roman"/>
          <w:color w:val="auto"/>
          <w:szCs w:val="24"/>
        </w:rPr>
      </w:pPr>
      <w:r>
        <w:rPr>
          <w:rFonts w:ascii="Times New Roman" w:hAnsi="Times New Roman"/>
          <w:color w:val="auto"/>
          <w:szCs w:val="24"/>
        </w:rPr>
        <w:t>.</w:t>
      </w:r>
    </w:p>
    <w:p w14:paraId="786D4D79" w14:textId="77777777" w:rsidR="00852389" w:rsidRPr="001E2E55" w:rsidRDefault="00852389" w:rsidP="00852389">
      <w:pPr>
        <w:widowControl w:val="0"/>
        <w:ind w:left="720" w:hanging="720"/>
        <w:rPr>
          <w:rFonts w:ascii="Times New Roman" w:hAnsi="Times New Roman" w:cs="Times New Roman"/>
          <w:szCs w:val="22"/>
        </w:rPr>
      </w:pPr>
    </w:p>
    <w:p w14:paraId="14420E63" w14:textId="77777777" w:rsidR="008D1787" w:rsidRDefault="008D1787" w:rsidP="008D1787">
      <w:pPr>
        <w:rPr>
          <w:rFonts w:ascii="Times New Roman" w:hAnsi="Times New Roman" w:cs="Times New Roman"/>
        </w:rPr>
      </w:pPr>
    </w:p>
    <w:p w14:paraId="452EABBB" w14:textId="77777777" w:rsidR="008D1787" w:rsidRDefault="008D1787" w:rsidP="008D1787">
      <w:pPr>
        <w:rPr>
          <w:rFonts w:ascii="Times New Roman" w:hAnsi="Times New Roman" w:cs="Times New Roman"/>
        </w:rPr>
      </w:pPr>
    </w:p>
    <w:p w14:paraId="2A7EEE84" w14:textId="77777777" w:rsidR="008D1787" w:rsidRDefault="008D1787" w:rsidP="008D1787">
      <w:pPr>
        <w:rPr>
          <w:rFonts w:ascii="Times New Roman" w:hAnsi="Times New Roman" w:cs="Times New Roman"/>
        </w:rPr>
      </w:pPr>
    </w:p>
    <w:p w14:paraId="6290FFAA" w14:textId="77777777" w:rsidR="008D1787" w:rsidRDefault="008D1787" w:rsidP="008D1787">
      <w:pPr>
        <w:rPr>
          <w:rFonts w:ascii="Times New Roman" w:hAnsi="Times New Roman" w:cs="Times New Roman"/>
        </w:rPr>
      </w:pPr>
    </w:p>
    <w:p w14:paraId="6FAD020F" w14:textId="77777777" w:rsidR="008D1787" w:rsidRDefault="008D1787" w:rsidP="008D1787">
      <w:pPr>
        <w:rPr>
          <w:rFonts w:ascii="Times New Roman" w:hAnsi="Times New Roman" w:cs="Times New Roman"/>
        </w:rPr>
      </w:pPr>
    </w:p>
    <w:p w14:paraId="5B34E977" w14:textId="77777777" w:rsidR="000E30DC" w:rsidRDefault="000E30DC" w:rsidP="008D1787">
      <w:pPr>
        <w:rPr>
          <w:rFonts w:ascii="Times New Roman" w:hAnsi="Times New Roman" w:cs="Times New Roman"/>
        </w:rPr>
      </w:pPr>
    </w:p>
    <w:p w14:paraId="17ED695A" w14:textId="77777777" w:rsidR="000E30DC" w:rsidRPr="000E30DC" w:rsidRDefault="000E30DC" w:rsidP="000E30DC">
      <w:pPr>
        <w:ind w:left="360"/>
        <w:jc w:val="center"/>
        <w:rPr>
          <w:rFonts w:ascii="Times New Roman" w:hAnsi="Times New Roman" w:cs="Times New Roman"/>
          <w:sz w:val="24"/>
          <w:szCs w:val="24"/>
        </w:rPr>
      </w:pPr>
      <w:r w:rsidRPr="000E30DC">
        <w:rPr>
          <w:rFonts w:ascii="Times New Roman" w:hAnsi="Times New Roman" w:cs="Times New Roman"/>
          <w:sz w:val="24"/>
          <w:szCs w:val="24"/>
        </w:rPr>
        <w:t xml:space="preserve">    </w:t>
      </w:r>
      <w:r w:rsidR="0054065A">
        <w:rPr>
          <w:rFonts w:ascii="Times New Roman" w:hAnsi="Times New Roman" w:cs="Times New Roman"/>
          <w:sz w:val="24"/>
          <w:szCs w:val="24"/>
        </w:rPr>
        <w:t>Figure 6</w:t>
      </w:r>
      <w:r w:rsidRPr="000E30DC">
        <w:rPr>
          <w:rFonts w:ascii="Times New Roman" w:hAnsi="Times New Roman" w:cs="Times New Roman"/>
          <w:sz w:val="24"/>
          <w:szCs w:val="24"/>
        </w:rPr>
        <w:t xml:space="preserve"> CSS3 Logo</w:t>
      </w:r>
    </w:p>
    <w:p w14:paraId="09EF637C" w14:textId="77777777" w:rsidR="000E30DC" w:rsidRPr="000E30DC" w:rsidRDefault="000E30DC" w:rsidP="000E30DC">
      <w:pPr>
        <w:rPr>
          <w:rFonts w:ascii="Times New Roman" w:hAnsi="Times New Roman" w:cs="Times New Roman"/>
          <w:sz w:val="36"/>
          <w:szCs w:val="36"/>
        </w:rPr>
      </w:pPr>
      <w:bookmarkStart w:id="25" w:name="_Toc348955784"/>
      <w:r w:rsidRPr="000E30DC">
        <w:rPr>
          <w:rFonts w:ascii="Times New Roman" w:hAnsi="Times New Roman" w:cs="Times New Roman"/>
          <w:sz w:val="36"/>
          <w:szCs w:val="36"/>
        </w:rPr>
        <w:tab/>
      </w:r>
      <w:r>
        <w:rPr>
          <w:rFonts w:ascii="Times New Roman" w:hAnsi="Times New Roman" w:cs="Times New Roman"/>
          <w:sz w:val="36"/>
          <w:szCs w:val="36"/>
        </w:rPr>
        <w:tab/>
      </w:r>
      <w:r w:rsidRPr="000E30DC">
        <w:rPr>
          <w:rFonts w:ascii="Times New Roman" w:hAnsi="Times New Roman" w:cs="Times New Roman"/>
          <w:sz w:val="36"/>
          <w:szCs w:val="36"/>
        </w:rPr>
        <w:t xml:space="preserve">Technology </w:t>
      </w:r>
      <w:bookmarkEnd w:id="25"/>
      <w:r w:rsidRPr="000E30DC">
        <w:rPr>
          <w:rFonts w:ascii="Times New Roman" w:hAnsi="Times New Roman" w:cs="Times New Roman"/>
          <w:sz w:val="36"/>
          <w:szCs w:val="36"/>
        </w:rPr>
        <w:t>description</w:t>
      </w:r>
    </w:p>
    <w:p w14:paraId="3FC851F5" w14:textId="77777777" w:rsidR="000E30DC" w:rsidRDefault="000E30DC" w:rsidP="000E30DC">
      <w:pPr>
        <w:ind w:left="1440" w:firstLine="720"/>
        <w:rPr>
          <w:rFonts w:ascii="Times New Roman" w:hAnsi="Times New Roman" w:cs="Times New Roman"/>
          <w:sz w:val="28"/>
        </w:rPr>
      </w:pPr>
      <w:r w:rsidRPr="000E30DC">
        <w:rPr>
          <w:rFonts w:ascii="Times New Roman" w:hAnsi="Times New Roman" w:cs="Times New Roman"/>
          <w:sz w:val="28"/>
        </w:rPr>
        <w:t xml:space="preserve">CSS3 is a technology for helping decorate html page. For example </w:t>
      </w:r>
      <w:proofErr w:type="spellStart"/>
      <w:r w:rsidRPr="000E30DC">
        <w:rPr>
          <w:rFonts w:ascii="Times New Roman" w:hAnsi="Times New Roman" w:cs="Times New Roman"/>
          <w:sz w:val="28"/>
        </w:rPr>
        <w:t>colour</w:t>
      </w:r>
      <w:proofErr w:type="spellEnd"/>
      <w:r w:rsidRPr="000E30DC">
        <w:rPr>
          <w:rFonts w:ascii="Times New Roman" w:hAnsi="Times New Roman" w:cs="Times New Roman"/>
          <w:sz w:val="28"/>
        </w:rPr>
        <w:t>, text and layout.</w:t>
      </w:r>
    </w:p>
    <w:p w14:paraId="02FCE98B" w14:textId="77777777" w:rsidR="0054065A" w:rsidRPr="000E30DC" w:rsidRDefault="0054065A" w:rsidP="000E30DC">
      <w:pPr>
        <w:ind w:left="1440" w:firstLine="720"/>
        <w:rPr>
          <w:rFonts w:ascii="Times New Roman" w:hAnsi="Times New Roman" w:cs="Times New Roman"/>
          <w:sz w:val="28"/>
        </w:rPr>
      </w:pPr>
    </w:p>
    <w:p w14:paraId="3B981C30" w14:textId="77777777" w:rsidR="000E30DC" w:rsidRPr="000E30DC" w:rsidRDefault="000E30DC" w:rsidP="000E30DC">
      <w:pPr>
        <w:rPr>
          <w:rFonts w:ascii="Times New Roman" w:hAnsi="Times New Roman" w:cs="Times New Roman"/>
          <w:bCs/>
          <w:sz w:val="36"/>
          <w:szCs w:val="36"/>
        </w:rPr>
      </w:pPr>
      <w:bookmarkStart w:id="26" w:name="_Toc348955785"/>
      <w:r w:rsidRPr="000E30DC">
        <w:rPr>
          <w:rFonts w:ascii="Times New Roman" w:hAnsi="Times New Roman" w:cs="Times New Roman"/>
          <w:sz w:val="36"/>
          <w:szCs w:val="36"/>
        </w:rPr>
        <w:tab/>
      </w:r>
      <w:r>
        <w:rPr>
          <w:rFonts w:ascii="Times New Roman" w:hAnsi="Times New Roman" w:cs="Times New Roman"/>
          <w:sz w:val="36"/>
          <w:szCs w:val="36"/>
        </w:rPr>
        <w:tab/>
      </w:r>
      <w:r w:rsidRPr="000E30DC">
        <w:rPr>
          <w:rFonts w:ascii="Times New Roman" w:hAnsi="Times New Roman" w:cs="Times New Roman"/>
          <w:sz w:val="36"/>
          <w:szCs w:val="36"/>
        </w:rPr>
        <w:t>The selection of this technology</w:t>
      </w:r>
      <w:bookmarkEnd w:id="26"/>
    </w:p>
    <w:p w14:paraId="557E3B19" w14:textId="77777777" w:rsidR="0054065A" w:rsidRDefault="000E30DC" w:rsidP="0054065A">
      <w:pPr>
        <w:pStyle w:val="FreeForm"/>
        <w:ind w:left="698" w:firstLine="720"/>
        <w:jc w:val="thaiDistribute"/>
        <w:rPr>
          <w:rFonts w:ascii="Times New Roman" w:hAnsi="Times New Roman"/>
          <w:color w:val="auto"/>
          <w:sz w:val="28"/>
          <w:szCs w:val="28"/>
        </w:rPr>
      </w:pPr>
      <w:r w:rsidRPr="000E30DC">
        <w:rPr>
          <w:rFonts w:ascii="Times New Roman" w:hAnsi="Times New Roman"/>
          <w:color w:val="auto"/>
          <w:sz w:val="28"/>
          <w:szCs w:val="28"/>
        </w:rPr>
        <w:t>- CSS3 is easier to implement page layout.</w:t>
      </w:r>
    </w:p>
    <w:p w14:paraId="66AE20DF" w14:textId="77777777" w:rsidR="000E30DC" w:rsidRPr="000E30DC" w:rsidRDefault="000E30DC" w:rsidP="0054065A">
      <w:pPr>
        <w:pStyle w:val="FreeForm"/>
        <w:ind w:left="698" w:firstLine="720"/>
        <w:jc w:val="thaiDistribute"/>
        <w:rPr>
          <w:rFonts w:ascii="Times New Roman" w:hAnsi="Times New Roman"/>
          <w:color w:val="auto"/>
          <w:sz w:val="28"/>
          <w:szCs w:val="28"/>
        </w:rPr>
      </w:pPr>
      <w:r w:rsidRPr="000E30DC">
        <w:rPr>
          <w:rFonts w:ascii="Times New Roman" w:hAnsi="Times New Roman"/>
          <w:color w:val="auto"/>
          <w:sz w:val="28"/>
          <w:szCs w:val="28"/>
        </w:rPr>
        <w:t>- CSS3 is a standard for html.</w:t>
      </w:r>
    </w:p>
    <w:p w14:paraId="412FEF57" w14:textId="77777777" w:rsidR="0054065A" w:rsidRDefault="0054065A" w:rsidP="000E30DC">
      <w:pPr>
        <w:pStyle w:val="FreeForm"/>
        <w:jc w:val="thaiDistribute"/>
        <w:rPr>
          <w:rFonts w:ascii="Times New Roman" w:hAnsi="Times New Roman" w:cstheme="minorBidi"/>
          <w:color w:val="auto"/>
          <w:sz w:val="36"/>
          <w:szCs w:val="36"/>
        </w:rPr>
      </w:pPr>
    </w:p>
    <w:p w14:paraId="66FDBEC2" w14:textId="77777777" w:rsidR="0054065A" w:rsidRDefault="0054065A" w:rsidP="000E30DC">
      <w:pPr>
        <w:pStyle w:val="FreeForm"/>
        <w:jc w:val="thaiDistribute"/>
        <w:rPr>
          <w:rFonts w:ascii="Times New Roman" w:hAnsi="Times New Roman" w:cstheme="minorBidi"/>
          <w:color w:val="auto"/>
          <w:sz w:val="36"/>
          <w:szCs w:val="36"/>
        </w:rPr>
      </w:pPr>
    </w:p>
    <w:p w14:paraId="2F8C16BB" w14:textId="77777777" w:rsidR="0054065A" w:rsidRDefault="0054065A" w:rsidP="000E30DC">
      <w:pPr>
        <w:pStyle w:val="FreeForm"/>
        <w:jc w:val="thaiDistribute"/>
        <w:rPr>
          <w:rFonts w:ascii="Times New Roman" w:hAnsi="Times New Roman" w:cstheme="minorBidi"/>
          <w:color w:val="auto"/>
          <w:sz w:val="36"/>
          <w:szCs w:val="36"/>
        </w:rPr>
      </w:pPr>
    </w:p>
    <w:p w14:paraId="2C50E03F" w14:textId="77777777" w:rsidR="0054065A" w:rsidRDefault="0054065A" w:rsidP="000E30DC">
      <w:pPr>
        <w:pStyle w:val="FreeForm"/>
        <w:jc w:val="thaiDistribute"/>
        <w:rPr>
          <w:rFonts w:ascii="Times New Roman" w:hAnsi="Times New Roman" w:cstheme="minorBidi"/>
          <w:color w:val="auto"/>
          <w:sz w:val="36"/>
          <w:szCs w:val="36"/>
        </w:rPr>
      </w:pPr>
    </w:p>
    <w:p w14:paraId="35B7A256" w14:textId="77777777" w:rsidR="0054065A" w:rsidRDefault="0054065A" w:rsidP="000E30DC">
      <w:pPr>
        <w:pStyle w:val="FreeForm"/>
        <w:jc w:val="thaiDistribute"/>
        <w:rPr>
          <w:rFonts w:ascii="Times New Roman" w:hAnsi="Times New Roman" w:cstheme="minorBidi"/>
          <w:color w:val="auto"/>
          <w:sz w:val="36"/>
          <w:szCs w:val="36"/>
        </w:rPr>
      </w:pPr>
    </w:p>
    <w:p w14:paraId="60DB81BA" w14:textId="77777777" w:rsidR="0054065A" w:rsidRDefault="0054065A" w:rsidP="000E30DC">
      <w:pPr>
        <w:pStyle w:val="FreeForm"/>
        <w:jc w:val="thaiDistribute"/>
        <w:rPr>
          <w:rFonts w:ascii="Times New Roman" w:hAnsi="Times New Roman" w:cstheme="minorBidi"/>
          <w:color w:val="auto"/>
          <w:sz w:val="36"/>
          <w:szCs w:val="36"/>
        </w:rPr>
      </w:pPr>
    </w:p>
    <w:p w14:paraId="600C9728" w14:textId="77777777" w:rsidR="0054065A" w:rsidRDefault="0054065A" w:rsidP="000E30DC">
      <w:pPr>
        <w:pStyle w:val="FreeForm"/>
        <w:jc w:val="thaiDistribute"/>
        <w:rPr>
          <w:rFonts w:ascii="Times New Roman" w:hAnsi="Times New Roman" w:cstheme="minorBidi"/>
          <w:color w:val="auto"/>
          <w:sz w:val="36"/>
          <w:szCs w:val="36"/>
        </w:rPr>
      </w:pPr>
    </w:p>
    <w:p w14:paraId="5E0FCA86" w14:textId="77777777" w:rsidR="0054065A" w:rsidRDefault="0054065A" w:rsidP="000E30DC">
      <w:pPr>
        <w:pStyle w:val="FreeForm"/>
        <w:jc w:val="thaiDistribute"/>
        <w:rPr>
          <w:rFonts w:ascii="Times New Roman" w:hAnsi="Times New Roman" w:cstheme="minorBidi"/>
          <w:color w:val="auto"/>
          <w:sz w:val="36"/>
          <w:szCs w:val="36"/>
        </w:rPr>
      </w:pPr>
    </w:p>
    <w:p w14:paraId="1ED94D39" w14:textId="77777777" w:rsidR="000E30DC" w:rsidRPr="00E23EC9" w:rsidRDefault="0054065A" w:rsidP="000E30DC">
      <w:pPr>
        <w:pStyle w:val="FreeForm"/>
        <w:jc w:val="thaiDistribute"/>
        <w:rPr>
          <w:rFonts w:ascii="Times New Roman" w:hAnsi="Times New Roman"/>
          <w:color w:val="auto"/>
          <w:sz w:val="40"/>
          <w:szCs w:val="40"/>
        </w:rPr>
      </w:pPr>
      <w:r w:rsidRPr="00E23EC9">
        <w:rPr>
          <w:rFonts w:ascii="Times New Roman" w:hAnsi="Times New Roman" w:cstheme="minorBidi"/>
          <w:color w:val="auto"/>
          <w:sz w:val="40"/>
          <w:szCs w:val="40"/>
        </w:rPr>
        <w:lastRenderedPageBreak/>
        <w:t xml:space="preserve">2.3 </w:t>
      </w:r>
      <w:r w:rsidR="00E23EC9" w:rsidRPr="00E23EC9">
        <w:rPr>
          <w:rFonts w:ascii="Times New Roman" w:hAnsi="Times New Roman" w:cstheme="minorBidi"/>
          <w:color w:val="auto"/>
          <w:sz w:val="40"/>
          <w:szCs w:val="40"/>
        </w:rPr>
        <w:tab/>
      </w:r>
      <w:r w:rsidRPr="00E23EC9">
        <w:rPr>
          <w:rFonts w:ascii="Times New Roman" w:hAnsi="Times New Roman" w:cstheme="minorBidi"/>
          <w:color w:val="auto"/>
          <w:sz w:val="40"/>
          <w:szCs w:val="40"/>
        </w:rPr>
        <w:t>Development Tool Review</w:t>
      </w:r>
    </w:p>
    <w:p w14:paraId="117455AF" w14:textId="39ABAF9B" w:rsidR="00E23EC9" w:rsidRDefault="00E23EC9" w:rsidP="000E30DC">
      <w:pPr>
        <w:pStyle w:val="FreeForm"/>
        <w:jc w:val="thaiDistribute"/>
        <w:rPr>
          <w:rFonts w:ascii="Times New Roman" w:hAnsi="Times New Roman"/>
          <w:color w:val="auto"/>
          <w:sz w:val="28"/>
          <w:szCs w:val="28"/>
        </w:rPr>
      </w:pPr>
      <w:r>
        <w:rPr>
          <w:rFonts w:ascii="Times New Roman" w:hAnsi="Times New Roman"/>
          <w:color w:val="auto"/>
          <w:sz w:val="28"/>
          <w:szCs w:val="28"/>
        </w:rPr>
        <w:tab/>
      </w:r>
      <w:r>
        <w:rPr>
          <w:rFonts w:ascii="Times New Roman" w:hAnsi="Times New Roman"/>
          <w:color w:val="auto"/>
          <w:sz w:val="36"/>
          <w:szCs w:val="36"/>
        </w:rPr>
        <w:t>2.3.1</w:t>
      </w:r>
      <w:r w:rsidRPr="001E2E55">
        <w:rPr>
          <w:rFonts w:ascii="Times New Roman" w:hAnsi="Times New Roman"/>
          <w:color w:val="auto"/>
          <w:sz w:val="36"/>
          <w:szCs w:val="36"/>
        </w:rPr>
        <w:t xml:space="preserve"> </w:t>
      </w:r>
      <w:commentRangeStart w:id="27"/>
      <w:proofErr w:type="spellStart"/>
      <w:r>
        <w:rPr>
          <w:rFonts w:ascii="Times New Roman" w:hAnsi="Times New Roman"/>
          <w:color w:val="auto"/>
          <w:sz w:val="36"/>
          <w:szCs w:val="36"/>
        </w:rPr>
        <w:t>Phone</w:t>
      </w:r>
      <w:ins w:id="28" w:author="CAMT" w:date="2014-03-04T08:32:00Z">
        <w:r w:rsidR="001A50CD">
          <w:rPr>
            <w:rFonts w:ascii="Times New Roman" w:hAnsi="Times New Roman"/>
            <w:color w:val="auto"/>
            <w:sz w:val="36"/>
            <w:szCs w:val="36"/>
          </w:rPr>
          <w:t>G</w:t>
        </w:r>
      </w:ins>
      <w:del w:id="29" w:author="CAMT" w:date="2014-03-04T08:32:00Z">
        <w:r w:rsidDel="001A50CD">
          <w:rPr>
            <w:rFonts w:ascii="Times New Roman" w:hAnsi="Times New Roman"/>
            <w:color w:val="auto"/>
            <w:sz w:val="36"/>
            <w:szCs w:val="36"/>
          </w:rPr>
          <w:delText xml:space="preserve"> g</w:delText>
        </w:r>
      </w:del>
      <w:proofErr w:type="gramStart"/>
      <w:r>
        <w:rPr>
          <w:rFonts w:ascii="Times New Roman" w:hAnsi="Times New Roman"/>
          <w:color w:val="auto"/>
          <w:sz w:val="36"/>
          <w:szCs w:val="36"/>
        </w:rPr>
        <w:t>ap</w:t>
      </w:r>
      <w:commentRangeEnd w:id="27"/>
      <w:proofErr w:type="spellEnd"/>
      <w:proofErr w:type="gramEnd"/>
      <w:r w:rsidR="001A50CD">
        <w:rPr>
          <w:rStyle w:val="CommentReference"/>
          <w:rFonts w:ascii="Arial" w:eastAsia="Arial" w:hAnsi="Arial" w:cs="Cordia New"/>
        </w:rPr>
        <w:commentReference w:id="27"/>
      </w:r>
    </w:p>
    <w:p w14:paraId="3707C31C" w14:textId="77777777" w:rsidR="00E23EC9" w:rsidRPr="000E30DC" w:rsidRDefault="00E23EC9" w:rsidP="000E30DC">
      <w:pPr>
        <w:pStyle w:val="FreeForm"/>
        <w:jc w:val="thaiDistribute"/>
        <w:rPr>
          <w:rFonts w:ascii="Times New Roman" w:hAnsi="Times New Roman"/>
          <w:color w:val="auto"/>
          <w:sz w:val="28"/>
          <w:szCs w:val="28"/>
        </w:rPr>
      </w:pPr>
      <w:r>
        <w:rPr>
          <w:rFonts w:ascii="Times New Roman" w:hAnsi="Times New Roman"/>
          <w:color w:val="auto"/>
          <w:sz w:val="28"/>
          <w:szCs w:val="28"/>
        </w:rPr>
        <w:tab/>
      </w:r>
      <w:r>
        <w:rPr>
          <w:rFonts w:ascii="Times New Roman" w:hAnsi="Times New Roman"/>
          <w:color w:val="auto"/>
          <w:sz w:val="28"/>
          <w:szCs w:val="28"/>
        </w:rPr>
        <w:tab/>
      </w:r>
      <w:r w:rsidRPr="00577B89">
        <w:rPr>
          <w:rFonts w:ascii="adobe-clean" w:hAnsi="adobe-clean"/>
          <w:noProof/>
          <w:color w:val="111111"/>
          <w:sz w:val="29"/>
          <w:szCs w:val="29"/>
        </w:rPr>
        <w:drawing>
          <wp:anchor distT="0" distB="0" distL="114300" distR="114300" simplePos="0" relativeHeight="251666432" behindDoc="1" locked="0" layoutInCell="1" allowOverlap="1" wp14:anchorId="10D78162" wp14:editId="368B47B9">
            <wp:simplePos x="0" y="0"/>
            <wp:positionH relativeFrom="column">
              <wp:posOffset>0</wp:posOffset>
            </wp:positionH>
            <wp:positionV relativeFrom="paragraph">
              <wp:posOffset>407670</wp:posOffset>
            </wp:positionV>
            <wp:extent cx="5731510" cy="1995805"/>
            <wp:effectExtent l="0" t="0" r="2540" b="4445"/>
            <wp:wrapNone/>
            <wp:docPr id="13" name="รูปภาพ 13" descr="http://phonegap.com/css/images/diagram_build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onegap.com/css/images/diagram_build_lar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95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D4ED47" w14:textId="77777777" w:rsidR="000E30DC" w:rsidRDefault="000E30DC" w:rsidP="000E30DC">
      <w:pPr>
        <w:rPr>
          <w:rFonts w:ascii="Times New Roman" w:hAnsi="Times New Roman" w:cs="Times New Roman"/>
          <w:sz w:val="28"/>
        </w:rPr>
      </w:pPr>
    </w:p>
    <w:p w14:paraId="669F8A0B" w14:textId="77777777" w:rsidR="00E23EC9" w:rsidRDefault="00E23EC9" w:rsidP="000E30DC">
      <w:pPr>
        <w:rPr>
          <w:rFonts w:ascii="Times New Roman" w:hAnsi="Times New Roman" w:cs="Times New Roman"/>
          <w:sz w:val="28"/>
        </w:rPr>
      </w:pPr>
    </w:p>
    <w:p w14:paraId="117FAC41" w14:textId="77777777" w:rsidR="00E23EC9" w:rsidRDefault="00E23EC9" w:rsidP="000E30DC">
      <w:pPr>
        <w:rPr>
          <w:rFonts w:ascii="Times New Roman" w:hAnsi="Times New Roman" w:cs="Times New Roman"/>
          <w:sz w:val="28"/>
        </w:rPr>
      </w:pPr>
    </w:p>
    <w:p w14:paraId="69FFEE6F" w14:textId="77777777" w:rsidR="00E23EC9" w:rsidRDefault="00E23EC9" w:rsidP="000E30DC">
      <w:pPr>
        <w:rPr>
          <w:rFonts w:ascii="Times New Roman" w:hAnsi="Times New Roman" w:cs="Times New Roman"/>
          <w:sz w:val="28"/>
        </w:rPr>
      </w:pPr>
    </w:p>
    <w:p w14:paraId="1A6B1AB4" w14:textId="77777777" w:rsidR="00E23EC9" w:rsidRDefault="00E23EC9" w:rsidP="000E30DC">
      <w:pPr>
        <w:rPr>
          <w:rFonts w:ascii="Times New Roman" w:hAnsi="Times New Roman" w:cs="Times New Roman"/>
          <w:sz w:val="28"/>
        </w:rPr>
      </w:pPr>
    </w:p>
    <w:p w14:paraId="19EC20F8" w14:textId="77777777" w:rsidR="00E23EC9" w:rsidRDefault="00E23EC9" w:rsidP="000E30DC">
      <w:pPr>
        <w:rPr>
          <w:rFonts w:ascii="Times New Roman" w:hAnsi="Times New Roman" w:cs="Times New Roman"/>
          <w:sz w:val="28"/>
        </w:rPr>
      </w:pPr>
    </w:p>
    <w:p w14:paraId="12B978B4" w14:textId="77777777" w:rsidR="00E23EC9" w:rsidRDefault="00E23EC9" w:rsidP="000E30DC">
      <w:pPr>
        <w:rPr>
          <w:rFonts w:ascii="Times New Roman" w:hAnsi="Times New Roman" w:cs="Times New Roman"/>
          <w:sz w:val="28"/>
        </w:rPr>
      </w:pPr>
    </w:p>
    <w:p w14:paraId="7058441D" w14:textId="77777777" w:rsidR="00E23EC9" w:rsidRPr="000E30DC" w:rsidRDefault="00E23EC9" w:rsidP="000E30DC">
      <w:pPr>
        <w:rPr>
          <w:rFonts w:ascii="Times New Roman" w:hAnsi="Times New Roman" w:cs="Times New Roman"/>
          <w:sz w:val="28"/>
        </w:rPr>
      </w:pPr>
    </w:p>
    <w:p w14:paraId="053A0B9E" w14:textId="77777777" w:rsidR="008D1787" w:rsidRDefault="00E23EC9" w:rsidP="00E23EC9">
      <w:pPr>
        <w:jc w:val="center"/>
        <w:rPr>
          <w:rFonts w:ascii="Times New Roman" w:hAnsi="Times New Roman" w:cs="Times New Roman"/>
        </w:rPr>
      </w:pPr>
      <w:r>
        <w:rPr>
          <w:rFonts w:ascii="Times New Roman" w:eastAsia="Calibri" w:hAnsi="Times New Roman" w:cs="Times New Roman"/>
          <w:i/>
          <w:szCs w:val="22"/>
        </w:rPr>
        <w:t>Figure 7</w:t>
      </w:r>
      <w:r w:rsidRPr="001E2E55">
        <w:rPr>
          <w:rFonts w:ascii="Times New Roman" w:eastAsia="Calibri" w:hAnsi="Times New Roman" w:cs="Times New Roman"/>
          <w:i/>
          <w:szCs w:val="22"/>
        </w:rPr>
        <w:t xml:space="preserve"> </w:t>
      </w:r>
      <w:r>
        <w:rPr>
          <w:rFonts w:ascii="Times New Roman" w:eastAsia="Calibri" w:hAnsi="Times New Roman" w:cs="Times New Roman"/>
          <w:i/>
          <w:szCs w:val="22"/>
        </w:rPr>
        <w:t>phone Gap</w:t>
      </w:r>
      <w:r>
        <w:rPr>
          <w:rFonts w:ascii="Times New Roman" w:hAnsi="Times New Roman" w:cs="Times New Roman"/>
        </w:rPr>
        <w:t xml:space="preserve"> develop tools.</w:t>
      </w:r>
    </w:p>
    <w:p w14:paraId="1EDC6246" w14:textId="77777777" w:rsidR="00E23EC9" w:rsidRPr="001E2E55" w:rsidRDefault="00E23EC9" w:rsidP="00E23EC9">
      <w:pPr>
        <w:widowControl w:val="0"/>
        <w:rPr>
          <w:rFonts w:ascii="Times New Roman" w:hAnsi="Times New Roman" w:cs="Times New Roman"/>
          <w:sz w:val="36"/>
          <w:szCs w:val="36"/>
        </w:rPr>
      </w:pPr>
      <w:r>
        <w:rPr>
          <w:rFonts w:ascii="Times New Roman" w:hAnsi="Times New Roman" w:cs="Times New Roman"/>
        </w:rPr>
        <w:tab/>
      </w:r>
      <w:r w:rsidRPr="001E2E55">
        <w:rPr>
          <w:rFonts w:ascii="Times New Roman" w:hAnsi="Times New Roman" w:cs="Times New Roman"/>
          <w:sz w:val="36"/>
          <w:szCs w:val="36"/>
        </w:rPr>
        <w:t xml:space="preserve">    </w:t>
      </w:r>
      <w:r>
        <w:rPr>
          <w:rFonts w:ascii="Times New Roman" w:hAnsi="Times New Roman" w:cs="Times New Roman"/>
          <w:sz w:val="36"/>
          <w:szCs w:val="36"/>
        </w:rPr>
        <w:tab/>
      </w:r>
      <w:r w:rsidRPr="001E2E55">
        <w:rPr>
          <w:rFonts w:ascii="Times New Roman" w:hAnsi="Times New Roman" w:cs="Times New Roman"/>
          <w:sz w:val="36"/>
          <w:szCs w:val="36"/>
        </w:rPr>
        <w:t>Technology description</w:t>
      </w:r>
    </w:p>
    <w:p w14:paraId="07B2E1EA" w14:textId="77777777" w:rsidR="00E23EC9" w:rsidRDefault="00E23EC9" w:rsidP="00E23EC9">
      <w:pPr>
        <w:widowControl w:val="0"/>
        <w:ind w:left="720" w:firstLine="720"/>
        <w:rPr>
          <w:rFonts w:ascii="Times New Roman" w:hAnsi="Times New Roman" w:cs="Times New Roman"/>
          <w:color w:val="111111"/>
          <w:sz w:val="24"/>
          <w:szCs w:val="24"/>
          <w:lang w:val="en"/>
        </w:rPr>
      </w:pPr>
      <w:proofErr w:type="spellStart"/>
      <w:r w:rsidRPr="006F0E56">
        <w:rPr>
          <w:rFonts w:ascii="Times New Roman" w:hAnsi="Times New Roman" w:cs="Times New Roman"/>
          <w:color w:val="111111"/>
          <w:sz w:val="24"/>
          <w:szCs w:val="24"/>
          <w:lang w:val="en"/>
        </w:rPr>
        <w:t>Phonegap</w:t>
      </w:r>
      <w:proofErr w:type="spellEnd"/>
      <w:r w:rsidRPr="006F0E56">
        <w:rPr>
          <w:rFonts w:ascii="Times New Roman" w:hAnsi="Times New Roman" w:cs="Times New Roman"/>
          <w:color w:val="111111"/>
          <w:sz w:val="24"/>
          <w:szCs w:val="24"/>
          <w:lang w:val="en"/>
        </w:rPr>
        <w:t xml:space="preserve"> use</w:t>
      </w:r>
      <w:r>
        <w:rPr>
          <w:rFonts w:ascii="Times New Roman" w:hAnsi="Times New Roman" w:cs="Times New Roman"/>
          <w:color w:val="111111"/>
          <w:sz w:val="24"/>
          <w:szCs w:val="24"/>
          <w:lang w:val="en"/>
        </w:rPr>
        <w:t>d</w:t>
      </w:r>
      <w:r w:rsidRPr="006F0E56">
        <w:rPr>
          <w:rFonts w:ascii="Times New Roman" w:hAnsi="Times New Roman" w:cs="Times New Roman"/>
          <w:color w:val="111111"/>
          <w:sz w:val="24"/>
          <w:szCs w:val="24"/>
          <w:lang w:val="en"/>
        </w:rPr>
        <w:t xml:space="preserve"> for developing hybrid application. Forasmuch, it is a framework for building cross-platform mobile application</w:t>
      </w:r>
      <w:r>
        <w:rPr>
          <w:rFonts w:ascii="Times New Roman" w:hAnsi="Times New Roman" w:cs="Times New Roman"/>
          <w:color w:val="111111"/>
          <w:sz w:val="24"/>
          <w:szCs w:val="24"/>
          <w:lang w:val="en"/>
        </w:rPr>
        <w:t xml:space="preserve">. </w:t>
      </w:r>
      <w:proofErr w:type="spellStart"/>
      <w:r>
        <w:rPr>
          <w:rFonts w:ascii="Times New Roman" w:hAnsi="Times New Roman" w:cs="Times New Roman"/>
          <w:color w:val="111111"/>
          <w:sz w:val="24"/>
          <w:szCs w:val="24"/>
          <w:lang w:val="en"/>
        </w:rPr>
        <w:t>Phonegap</w:t>
      </w:r>
      <w:proofErr w:type="spellEnd"/>
      <w:r>
        <w:rPr>
          <w:rFonts w:ascii="Times New Roman" w:hAnsi="Times New Roman" w:cs="Times New Roman"/>
          <w:color w:val="111111"/>
          <w:sz w:val="24"/>
          <w:szCs w:val="24"/>
          <w:lang w:val="en"/>
        </w:rPr>
        <w:t xml:space="preserve"> used</w:t>
      </w:r>
      <w:r w:rsidRPr="006F0E56">
        <w:rPr>
          <w:rFonts w:ascii="Times New Roman" w:hAnsi="Times New Roman" w:cs="Times New Roman"/>
          <w:color w:val="111111"/>
          <w:sz w:val="24"/>
          <w:szCs w:val="24"/>
          <w:lang w:val="en"/>
        </w:rPr>
        <w:t xml:space="preserve"> HTML5, </w:t>
      </w:r>
      <w:proofErr w:type="spellStart"/>
      <w:r w:rsidRPr="006F0E56">
        <w:rPr>
          <w:rFonts w:ascii="Times New Roman" w:hAnsi="Times New Roman" w:cs="Times New Roman"/>
          <w:color w:val="111111"/>
          <w:sz w:val="24"/>
          <w:szCs w:val="24"/>
          <w:lang w:val="en"/>
        </w:rPr>
        <w:t>Javascript</w:t>
      </w:r>
      <w:proofErr w:type="spellEnd"/>
      <w:r w:rsidRPr="006F0E56">
        <w:rPr>
          <w:rFonts w:ascii="Times New Roman" w:hAnsi="Times New Roman" w:cs="Times New Roman"/>
          <w:color w:val="111111"/>
          <w:sz w:val="24"/>
          <w:szCs w:val="24"/>
          <w:lang w:val="en"/>
        </w:rPr>
        <w:t>, CSS</w:t>
      </w:r>
      <w:r>
        <w:rPr>
          <w:rFonts w:ascii="Times New Roman" w:hAnsi="Times New Roman" w:cs="Times New Roman"/>
          <w:color w:val="111111"/>
          <w:sz w:val="24"/>
          <w:szCs w:val="24"/>
          <w:lang w:val="en"/>
        </w:rPr>
        <w:t xml:space="preserve"> </w:t>
      </w:r>
      <w:r w:rsidRPr="006F0E56">
        <w:rPr>
          <w:rFonts w:ascii="Times New Roman" w:hAnsi="Times New Roman" w:cs="Times New Roman"/>
          <w:color w:val="111111"/>
          <w:sz w:val="24"/>
          <w:szCs w:val="24"/>
          <w:lang w:val="en"/>
        </w:rPr>
        <w:t xml:space="preserve">and converse to </w:t>
      </w:r>
      <w:r>
        <w:rPr>
          <w:rFonts w:ascii="Times New Roman" w:hAnsi="Times New Roman" w:cs="Times New Roman"/>
          <w:color w:val="111111"/>
          <w:sz w:val="24"/>
          <w:szCs w:val="24"/>
          <w:lang w:val="en"/>
        </w:rPr>
        <w:t xml:space="preserve">many platforms. For example, </w:t>
      </w:r>
      <w:proofErr w:type="spellStart"/>
      <w:r>
        <w:rPr>
          <w:rFonts w:ascii="Times New Roman" w:hAnsi="Times New Roman" w:cs="Times New Roman"/>
          <w:color w:val="111111"/>
          <w:sz w:val="24"/>
          <w:szCs w:val="24"/>
          <w:lang w:val="en"/>
        </w:rPr>
        <w:t>iOS</w:t>
      </w:r>
      <w:proofErr w:type="spellEnd"/>
      <w:r w:rsidRPr="006F0E56">
        <w:rPr>
          <w:rFonts w:ascii="Times New Roman" w:hAnsi="Times New Roman" w:cs="Times New Roman"/>
          <w:color w:val="111111"/>
          <w:sz w:val="24"/>
          <w:szCs w:val="24"/>
          <w:lang w:val="en"/>
        </w:rPr>
        <w:t xml:space="preserve">, Android, etc. </w:t>
      </w:r>
      <w:proofErr w:type="spellStart"/>
      <w:r w:rsidRPr="006F0E56">
        <w:rPr>
          <w:rFonts w:ascii="Times New Roman" w:hAnsi="Times New Roman" w:cs="Times New Roman"/>
          <w:color w:val="111111"/>
          <w:sz w:val="24"/>
          <w:szCs w:val="24"/>
          <w:lang w:val="en"/>
        </w:rPr>
        <w:t>Phonegap</w:t>
      </w:r>
      <w:proofErr w:type="spellEnd"/>
      <w:r w:rsidRPr="006F0E56">
        <w:rPr>
          <w:rFonts w:ascii="Times New Roman" w:hAnsi="Times New Roman" w:cs="Times New Roman"/>
          <w:color w:val="111111"/>
          <w:sz w:val="24"/>
          <w:szCs w:val="24"/>
          <w:lang w:val="en"/>
        </w:rPr>
        <w:t xml:space="preserve"> code was contributed to the Apache Software Foundation under the name Apache</w:t>
      </w:r>
      <w:hyperlink r:id="rId15" w:history="1"/>
      <w:r w:rsidRPr="006F0E56">
        <w:rPr>
          <w:rFonts w:ascii="Times New Roman" w:hAnsi="Times New Roman" w:cs="Times New Roman"/>
          <w:color w:val="111111"/>
          <w:sz w:val="24"/>
          <w:szCs w:val="24"/>
          <w:lang w:val="en"/>
        </w:rPr>
        <w:t xml:space="preserve"> and graduated to top-level </w:t>
      </w:r>
      <w:r>
        <w:rPr>
          <w:rFonts w:ascii="Times New Roman" w:hAnsi="Times New Roman" w:cs="Times New Roman"/>
          <w:color w:val="111111"/>
          <w:sz w:val="24"/>
          <w:szCs w:val="24"/>
          <w:lang w:val="en"/>
        </w:rPr>
        <w:t>project status in October 2012.</w:t>
      </w:r>
    </w:p>
    <w:p w14:paraId="7491703F" w14:textId="77777777" w:rsidR="00E23EC9" w:rsidRPr="001E2E55" w:rsidRDefault="00E23EC9" w:rsidP="00E23EC9">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14:paraId="0A8C2178" w14:textId="39B4E9B8" w:rsidR="00E23EC9" w:rsidRDefault="00E23EC9" w:rsidP="00E23EC9">
      <w:pPr>
        <w:widowControl w:val="0"/>
        <w:ind w:firstLine="720"/>
        <w:rPr>
          <w:rFonts w:ascii="Times New Roman" w:hAnsi="Times New Roman" w:cs="Times New Roman"/>
          <w:color w:val="111111"/>
          <w:sz w:val="24"/>
          <w:szCs w:val="24"/>
          <w:lang w:val="en"/>
        </w:rPr>
      </w:pPr>
      <w:r>
        <w:rPr>
          <w:rFonts w:ascii="Times New Roman" w:hAnsi="Times New Roman" w:cs="Times New Roman"/>
          <w:color w:val="111111"/>
          <w:sz w:val="24"/>
          <w:szCs w:val="24"/>
          <w:lang w:val="en"/>
        </w:rPr>
        <w:t xml:space="preserve">- </w:t>
      </w:r>
      <w:proofErr w:type="spellStart"/>
      <w:r>
        <w:rPr>
          <w:rFonts w:ascii="Times New Roman" w:hAnsi="Times New Roman" w:cs="Times New Roman"/>
          <w:color w:val="111111"/>
          <w:sz w:val="24"/>
          <w:szCs w:val="24"/>
          <w:lang w:val="en"/>
        </w:rPr>
        <w:t>Phonegap</w:t>
      </w:r>
      <w:proofErr w:type="spellEnd"/>
      <w:r>
        <w:rPr>
          <w:rFonts w:ascii="Times New Roman" w:hAnsi="Times New Roman" w:cs="Times New Roman"/>
          <w:color w:val="111111"/>
          <w:sz w:val="24"/>
          <w:szCs w:val="24"/>
          <w:lang w:val="en"/>
        </w:rPr>
        <w:t xml:space="preserve"> </w:t>
      </w:r>
      <w:del w:id="30" w:author="CAMT" w:date="2014-03-04T08:36:00Z">
        <w:r w:rsidDel="00961073">
          <w:rPr>
            <w:rFonts w:ascii="Times New Roman" w:hAnsi="Times New Roman" w:cs="Times New Roman"/>
            <w:color w:val="111111"/>
            <w:sz w:val="24"/>
            <w:szCs w:val="24"/>
            <w:lang w:val="en"/>
          </w:rPr>
          <w:delText xml:space="preserve">can </w:delText>
        </w:r>
      </w:del>
      <w:ins w:id="31" w:author="CAMT" w:date="2014-03-04T08:36:00Z">
        <w:r w:rsidR="00961073">
          <w:rPr>
            <w:rFonts w:ascii="Times New Roman" w:hAnsi="Times New Roman" w:cs="Times New Roman"/>
            <w:color w:val="111111"/>
            <w:sz w:val="24"/>
            <w:szCs w:val="24"/>
            <w:lang w:val="en"/>
          </w:rPr>
          <w:t>supports</w:t>
        </w:r>
      </w:ins>
      <w:r w:rsidR="00961073">
        <w:rPr>
          <w:rFonts w:ascii="Times New Roman" w:hAnsi="Times New Roman" w:cs="Times New Roman"/>
          <w:color w:val="111111"/>
          <w:sz w:val="24"/>
          <w:szCs w:val="24"/>
          <w:lang w:val="en"/>
        </w:rPr>
        <w:t xml:space="preserve"> </w:t>
      </w:r>
      <w:r>
        <w:rPr>
          <w:rFonts w:ascii="Times New Roman" w:hAnsi="Times New Roman" w:cs="Times New Roman"/>
          <w:color w:val="111111"/>
          <w:sz w:val="24"/>
          <w:szCs w:val="24"/>
          <w:lang w:val="en"/>
        </w:rPr>
        <w:t>develop</w:t>
      </w:r>
      <w:ins w:id="32" w:author="CAMT" w:date="2014-03-04T08:36:00Z">
        <w:r w:rsidR="00961073">
          <w:rPr>
            <w:rFonts w:ascii="Times New Roman" w:hAnsi="Times New Roman" w:cs="Times New Roman"/>
            <w:color w:val="111111"/>
            <w:sz w:val="24"/>
            <w:szCs w:val="24"/>
            <w:lang w:val="en"/>
          </w:rPr>
          <w:t>ing</w:t>
        </w:r>
      </w:ins>
      <w:r>
        <w:rPr>
          <w:rFonts w:ascii="Times New Roman" w:hAnsi="Times New Roman" w:cs="Times New Roman"/>
          <w:color w:val="111111"/>
          <w:sz w:val="24"/>
          <w:szCs w:val="24"/>
          <w:lang w:val="en"/>
        </w:rPr>
        <w:t xml:space="preserve"> </w:t>
      </w:r>
      <w:del w:id="33" w:author="CAMT" w:date="2014-03-04T08:34:00Z">
        <w:r w:rsidDel="00961073">
          <w:rPr>
            <w:rFonts w:ascii="Times New Roman" w:hAnsi="Times New Roman" w:cs="Times New Roman"/>
            <w:color w:val="111111"/>
            <w:sz w:val="24"/>
            <w:szCs w:val="24"/>
            <w:lang w:val="en"/>
          </w:rPr>
          <w:delText xml:space="preserve">the </w:delText>
        </w:r>
      </w:del>
      <w:r>
        <w:rPr>
          <w:rFonts w:ascii="Times New Roman" w:hAnsi="Times New Roman" w:cs="Times New Roman"/>
          <w:color w:val="111111"/>
          <w:sz w:val="24"/>
          <w:szCs w:val="24"/>
          <w:lang w:val="en"/>
        </w:rPr>
        <w:t>hybrid application</w:t>
      </w:r>
      <w:ins w:id="34" w:author="CAMT" w:date="2014-03-04T08:36:00Z">
        <w:r w:rsidR="00961073">
          <w:rPr>
            <w:rFonts w:ascii="Times New Roman" w:hAnsi="Times New Roman" w:cs="Times New Roman"/>
            <w:color w:val="111111"/>
            <w:sz w:val="24"/>
            <w:szCs w:val="24"/>
            <w:lang w:val="en"/>
          </w:rPr>
          <w:t>s</w:t>
        </w:r>
      </w:ins>
      <w:r>
        <w:rPr>
          <w:rFonts w:ascii="Times New Roman" w:hAnsi="Times New Roman" w:cs="Times New Roman"/>
          <w:color w:val="111111"/>
          <w:sz w:val="24"/>
          <w:szCs w:val="24"/>
          <w:lang w:val="en"/>
        </w:rPr>
        <w:t>.</w:t>
      </w:r>
    </w:p>
    <w:p w14:paraId="3CECA062" w14:textId="7ADF2A3A" w:rsidR="00E23EC9" w:rsidRDefault="00E23EC9" w:rsidP="00E23EC9">
      <w:pPr>
        <w:widowControl w:val="0"/>
        <w:ind w:left="720"/>
        <w:rPr>
          <w:rFonts w:ascii="Times New Roman" w:hAnsi="Times New Roman" w:cs="Times New Roman"/>
          <w:color w:val="111111"/>
          <w:sz w:val="24"/>
          <w:szCs w:val="24"/>
          <w:lang w:val="en"/>
        </w:rPr>
      </w:pPr>
      <w:r>
        <w:rPr>
          <w:rFonts w:ascii="Times New Roman" w:hAnsi="Times New Roman" w:cs="Times New Roman"/>
          <w:color w:val="111111"/>
          <w:sz w:val="24"/>
          <w:szCs w:val="24"/>
          <w:lang w:val="en"/>
        </w:rPr>
        <w:t xml:space="preserve">- </w:t>
      </w:r>
      <w:proofErr w:type="spellStart"/>
      <w:r>
        <w:rPr>
          <w:rFonts w:ascii="Times New Roman" w:hAnsi="Times New Roman" w:cs="Times New Roman"/>
          <w:color w:val="111111"/>
          <w:sz w:val="24"/>
          <w:szCs w:val="24"/>
          <w:lang w:val="en"/>
        </w:rPr>
        <w:t>Phonegap</w:t>
      </w:r>
      <w:proofErr w:type="spellEnd"/>
      <w:r>
        <w:rPr>
          <w:rFonts w:ascii="Times New Roman" w:hAnsi="Times New Roman" w:cs="Times New Roman"/>
          <w:color w:val="111111"/>
          <w:sz w:val="24"/>
          <w:szCs w:val="24"/>
          <w:lang w:val="en"/>
        </w:rPr>
        <w:t xml:space="preserve"> use HTML5 for developing </w:t>
      </w:r>
      <w:del w:id="35" w:author="CAMT" w:date="2014-03-04T08:36:00Z">
        <w:r w:rsidDel="00961073">
          <w:rPr>
            <w:rFonts w:ascii="Times New Roman" w:hAnsi="Times New Roman" w:cs="Times New Roman"/>
            <w:color w:val="111111"/>
            <w:sz w:val="24"/>
            <w:szCs w:val="24"/>
            <w:lang w:val="en"/>
          </w:rPr>
          <w:delText xml:space="preserve">the </w:delText>
        </w:r>
      </w:del>
      <w:r>
        <w:rPr>
          <w:rFonts w:ascii="Times New Roman" w:hAnsi="Times New Roman" w:cs="Times New Roman"/>
          <w:color w:val="111111"/>
          <w:sz w:val="24"/>
          <w:szCs w:val="24"/>
          <w:lang w:val="en"/>
        </w:rPr>
        <w:t>application</w:t>
      </w:r>
      <w:ins w:id="36" w:author="CAMT" w:date="2014-03-04T08:36:00Z">
        <w:r w:rsidR="00961073">
          <w:rPr>
            <w:rFonts w:ascii="Times New Roman" w:hAnsi="Times New Roman" w:cs="Times New Roman"/>
            <w:color w:val="111111"/>
            <w:sz w:val="24"/>
            <w:szCs w:val="24"/>
            <w:lang w:val="en"/>
          </w:rPr>
          <w:t>s, which makes it easy for developers to code</w:t>
        </w:r>
      </w:ins>
      <w:del w:id="37" w:author="CAMT" w:date="2014-03-04T08:37:00Z">
        <w:r w:rsidDel="00961073">
          <w:rPr>
            <w:rFonts w:ascii="Times New Roman" w:hAnsi="Times New Roman" w:cs="Times New Roman"/>
            <w:color w:val="111111"/>
            <w:sz w:val="24"/>
            <w:szCs w:val="24"/>
            <w:lang w:val="en"/>
          </w:rPr>
          <w:delText xml:space="preserve"> .Whish is a easy coding for developer</w:delText>
        </w:r>
      </w:del>
      <w:ins w:id="38" w:author="CAMT" w:date="2014-03-04T08:37:00Z">
        <w:r w:rsidR="00961073">
          <w:rPr>
            <w:rFonts w:ascii="Times New Roman" w:hAnsi="Times New Roman" w:cs="Times New Roman"/>
            <w:color w:val="111111"/>
            <w:sz w:val="24"/>
            <w:szCs w:val="24"/>
            <w:lang w:val="en"/>
          </w:rPr>
          <w:t>.</w:t>
        </w:r>
      </w:ins>
    </w:p>
    <w:p w14:paraId="5CD19462" w14:textId="77777777" w:rsidR="00E23EC9" w:rsidRDefault="00E23EC9" w:rsidP="00E23EC9">
      <w:pPr>
        <w:widowControl w:val="0"/>
        <w:ind w:left="720"/>
        <w:rPr>
          <w:rFonts w:ascii="Times New Roman" w:hAnsi="Times New Roman" w:cs="Times New Roman"/>
          <w:color w:val="111111"/>
          <w:sz w:val="24"/>
          <w:szCs w:val="24"/>
          <w:lang w:val="en"/>
        </w:rPr>
      </w:pPr>
      <w:r>
        <w:rPr>
          <w:rFonts w:ascii="Times New Roman" w:hAnsi="Times New Roman" w:cs="Times New Roman"/>
          <w:color w:val="111111"/>
          <w:sz w:val="24"/>
          <w:szCs w:val="24"/>
          <w:lang w:val="en"/>
        </w:rPr>
        <w:t xml:space="preserve">- </w:t>
      </w:r>
      <w:proofErr w:type="spellStart"/>
      <w:r>
        <w:rPr>
          <w:rFonts w:ascii="Times New Roman" w:hAnsi="Times New Roman" w:cs="Times New Roman"/>
          <w:color w:val="111111"/>
          <w:sz w:val="24"/>
          <w:szCs w:val="24"/>
          <w:lang w:val="en"/>
        </w:rPr>
        <w:t>Phonegap</w:t>
      </w:r>
      <w:proofErr w:type="spellEnd"/>
      <w:r>
        <w:rPr>
          <w:rFonts w:ascii="Times New Roman" w:hAnsi="Times New Roman" w:cs="Times New Roman"/>
          <w:color w:val="111111"/>
          <w:sz w:val="24"/>
          <w:szCs w:val="24"/>
          <w:lang w:val="en"/>
        </w:rPr>
        <w:t xml:space="preserve"> </w:t>
      </w:r>
      <w:commentRangeStart w:id="39"/>
      <w:r>
        <w:rPr>
          <w:rFonts w:ascii="Times New Roman" w:hAnsi="Times New Roman" w:cs="Times New Roman"/>
          <w:color w:val="111111"/>
          <w:sz w:val="24"/>
          <w:szCs w:val="24"/>
          <w:lang w:val="en"/>
        </w:rPr>
        <w:t xml:space="preserve">can converse </w:t>
      </w:r>
      <w:proofErr w:type="gramStart"/>
      <w:r>
        <w:rPr>
          <w:rFonts w:ascii="Times New Roman" w:hAnsi="Times New Roman" w:cs="Times New Roman"/>
          <w:color w:val="111111"/>
          <w:sz w:val="24"/>
          <w:szCs w:val="24"/>
          <w:lang w:val="en"/>
        </w:rPr>
        <w:t>to</w:t>
      </w:r>
      <w:proofErr w:type="gramEnd"/>
      <w:r>
        <w:rPr>
          <w:rFonts w:ascii="Times New Roman" w:hAnsi="Times New Roman" w:cs="Times New Roman"/>
          <w:color w:val="111111"/>
          <w:sz w:val="24"/>
          <w:szCs w:val="24"/>
          <w:lang w:val="en"/>
        </w:rPr>
        <w:t xml:space="preserve"> many mobile platforms.</w:t>
      </w:r>
      <w:commentRangeEnd w:id="39"/>
      <w:r w:rsidR="00961073">
        <w:rPr>
          <w:rStyle w:val="CommentReference"/>
          <w:rFonts w:ascii="Arial" w:eastAsia="Arial" w:hAnsi="Arial" w:cs="Cordia New"/>
          <w:color w:val="000000"/>
        </w:rPr>
        <w:commentReference w:id="39"/>
      </w:r>
    </w:p>
    <w:p w14:paraId="6F366A10" w14:textId="77777777" w:rsidR="00E23EC9" w:rsidRDefault="00E23EC9" w:rsidP="00E23EC9">
      <w:pPr>
        <w:widowControl w:val="0"/>
        <w:ind w:left="720"/>
        <w:rPr>
          <w:rFonts w:ascii="Times New Roman" w:hAnsi="Times New Roman" w:cs="Times New Roman"/>
          <w:color w:val="111111"/>
          <w:sz w:val="24"/>
          <w:szCs w:val="24"/>
          <w:lang w:val="en"/>
        </w:rPr>
      </w:pPr>
      <w:r>
        <w:rPr>
          <w:rFonts w:ascii="Times New Roman" w:hAnsi="Times New Roman" w:cs="Times New Roman"/>
          <w:color w:val="111111"/>
          <w:sz w:val="24"/>
          <w:szCs w:val="24"/>
          <w:lang w:val="en"/>
        </w:rPr>
        <w:t xml:space="preserve">- </w:t>
      </w:r>
      <w:proofErr w:type="spellStart"/>
      <w:r>
        <w:rPr>
          <w:rFonts w:ascii="Times New Roman" w:hAnsi="Times New Roman" w:cs="Times New Roman"/>
          <w:color w:val="111111"/>
          <w:sz w:val="24"/>
          <w:szCs w:val="24"/>
          <w:lang w:val="en"/>
        </w:rPr>
        <w:t>Phonegap</w:t>
      </w:r>
      <w:proofErr w:type="spellEnd"/>
      <w:r>
        <w:rPr>
          <w:rFonts w:ascii="Times New Roman" w:hAnsi="Times New Roman" w:cs="Times New Roman"/>
          <w:color w:val="111111"/>
          <w:sz w:val="24"/>
          <w:szCs w:val="24"/>
          <w:lang w:val="en"/>
        </w:rPr>
        <w:t xml:space="preserve"> is a freeware.</w:t>
      </w:r>
    </w:p>
    <w:p w14:paraId="158FC853" w14:textId="77777777" w:rsidR="00E23EC9" w:rsidRDefault="00E23EC9" w:rsidP="00E23EC9">
      <w:pPr>
        <w:widowControl w:val="0"/>
        <w:rPr>
          <w:rFonts w:ascii="Times New Roman" w:hAnsi="Times New Roman" w:cs="Times New Roman"/>
          <w:sz w:val="36"/>
          <w:szCs w:val="36"/>
        </w:rPr>
      </w:pPr>
    </w:p>
    <w:p w14:paraId="4804C9D4" w14:textId="77777777" w:rsidR="00E23EC9" w:rsidRDefault="00E23EC9" w:rsidP="00E23EC9">
      <w:pPr>
        <w:widowControl w:val="0"/>
        <w:rPr>
          <w:rFonts w:ascii="Times New Roman" w:hAnsi="Times New Roman" w:cs="Times New Roman"/>
          <w:sz w:val="36"/>
          <w:szCs w:val="36"/>
        </w:rPr>
      </w:pPr>
    </w:p>
    <w:p w14:paraId="7ABFB443" w14:textId="77777777" w:rsidR="00E23EC9" w:rsidRDefault="00E23EC9" w:rsidP="00E23EC9">
      <w:pPr>
        <w:widowControl w:val="0"/>
        <w:rPr>
          <w:rFonts w:ascii="Times New Roman" w:hAnsi="Times New Roman" w:cs="Times New Roman"/>
          <w:sz w:val="36"/>
          <w:szCs w:val="36"/>
        </w:rPr>
      </w:pPr>
    </w:p>
    <w:p w14:paraId="27735DE9" w14:textId="77777777" w:rsidR="00E23EC9" w:rsidRDefault="00E23EC9" w:rsidP="00E23EC9">
      <w:pPr>
        <w:widowControl w:val="0"/>
        <w:rPr>
          <w:rFonts w:ascii="Times New Roman" w:hAnsi="Times New Roman" w:cs="Times New Roman"/>
          <w:sz w:val="36"/>
          <w:szCs w:val="36"/>
        </w:rPr>
      </w:pPr>
    </w:p>
    <w:p w14:paraId="0FE678F5" w14:textId="77777777" w:rsidR="00E23EC9" w:rsidRDefault="00E23EC9" w:rsidP="00E23EC9">
      <w:pPr>
        <w:widowControl w:val="0"/>
        <w:rPr>
          <w:rFonts w:ascii="Times New Roman" w:hAnsi="Times New Roman" w:cs="Times New Roman"/>
          <w:sz w:val="36"/>
          <w:szCs w:val="36"/>
        </w:rPr>
      </w:pPr>
    </w:p>
    <w:p w14:paraId="17BB0328" w14:textId="77777777" w:rsidR="00E23EC9" w:rsidRPr="00647681" w:rsidRDefault="00E23EC9" w:rsidP="00E23EC9">
      <w:pPr>
        <w:widowControl w:val="0"/>
        <w:ind w:firstLine="720"/>
        <w:rPr>
          <w:rFonts w:ascii="Times New Roman" w:hAnsi="Times New Roman"/>
          <w:sz w:val="36"/>
          <w:szCs w:val="36"/>
          <w:cs/>
        </w:rPr>
      </w:pPr>
      <w:r>
        <w:rPr>
          <w:rFonts w:ascii="Times New Roman" w:hAnsi="Times New Roman" w:cs="Times New Roman"/>
          <w:sz w:val="36"/>
          <w:szCs w:val="36"/>
        </w:rPr>
        <w:lastRenderedPageBreak/>
        <w:t xml:space="preserve">2.2.5 </w:t>
      </w:r>
      <w:commentRangeStart w:id="40"/>
      <w:proofErr w:type="gramStart"/>
      <w:r>
        <w:rPr>
          <w:rFonts w:ascii="Times New Roman" w:hAnsi="Times New Roman"/>
          <w:sz w:val="36"/>
          <w:szCs w:val="36"/>
        </w:rPr>
        <w:t>visual</w:t>
      </w:r>
      <w:proofErr w:type="gramEnd"/>
      <w:r>
        <w:rPr>
          <w:rFonts w:ascii="Times New Roman" w:hAnsi="Times New Roman"/>
          <w:sz w:val="36"/>
          <w:szCs w:val="36"/>
        </w:rPr>
        <w:t xml:space="preserve"> studio</w:t>
      </w:r>
      <w:commentRangeEnd w:id="40"/>
      <w:r w:rsidR="00961073">
        <w:rPr>
          <w:rStyle w:val="CommentReference"/>
          <w:rFonts w:ascii="Arial" w:eastAsia="Arial" w:hAnsi="Arial" w:cs="Cordia New"/>
          <w:color w:val="000000"/>
        </w:rPr>
        <w:commentReference w:id="40"/>
      </w:r>
    </w:p>
    <w:p w14:paraId="7C74D930" w14:textId="77777777" w:rsidR="00E23EC9" w:rsidRPr="00647681" w:rsidRDefault="00E23EC9" w:rsidP="00E23EC9">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ools</w:t>
      </w:r>
      <w:r w:rsidRPr="001E2E55">
        <w:rPr>
          <w:rFonts w:ascii="Times New Roman" w:hAnsi="Times New Roman" w:cs="Times New Roman"/>
          <w:sz w:val="36"/>
          <w:szCs w:val="36"/>
        </w:rPr>
        <w:t xml:space="preserve"> description</w:t>
      </w:r>
    </w:p>
    <w:p w14:paraId="29BD0777" w14:textId="77777777" w:rsidR="00E23EC9" w:rsidRDefault="00E23EC9" w:rsidP="00E23EC9">
      <w:pPr>
        <w:widowControl w:val="0"/>
        <w:ind w:left="720" w:firstLine="720"/>
        <w:rPr>
          <w:rFonts w:ascii="Times New Roman" w:hAnsi="Times New Roman" w:cs="Times New Roman"/>
          <w:sz w:val="28"/>
        </w:rPr>
      </w:pPr>
      <w:r w:rsidRPr="00CC75CF">
        <w:rPr>
          <w:rStyle w:val="hps"/>
          <w:rFonts w:ascii="Times New Roman" w:hAnsi="Times New Roman" w:cs="Times New Roman"/>
          <w:color w:val="222222"/>
          <w:sz w:val="28"/>
          <w:lang w:val="en"/>
        </w:rPr>
        <w:t>Microsoft</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Visual</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Studio</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is Integrated Development Environment</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developed by</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Microsoft</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A tool that</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enables</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developers,</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software</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development,</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computer programming</w:t>
      </w:r>
      <w:r w:rsidRPr="00CC75CF">
        <w:rPr>
          <w:rFonts w:ascii="Times New Roman" w:hAnsi="Times New Roman" w:cs="Times New Roman"/>
          <w:color w:val="222222"/>
          <w:sz w:val="28"/>
          <w:lang w:val="en"/>
        </w:rPr>
        <w:t xml:space="preserve">, web </w:t>
      </w:r>
      <w:r w:rsidRPr="00CC75CF">
        <w:rPr>
          <w:rStyle w:val="hps"/>
          <w:rFonts w:ascii="Times New Roman" w:hAnsi="Times New Roman" w:cs="Times New Roman"/>
          <w:color w:val="222222"/>
          <w:sz w:val="28"/>
          <w:lang w:val="en"/>
        </w:rPr>
        <w:t>application</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and web service</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application</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system that</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is</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compatible with</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Microsoft</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Windows</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Smartphone</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and a web</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browser</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Visual</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Studio</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can be used</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as a</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w:t>
      </w:r>
      <w:r w:rsidRPr="00CC75CF">
        <w:rPr>
          <w:rFonts w:ascii="Times New Roman" w:hAnsi="Times New Roman" w:cs="Times New Roman"/>
          <w:color w:val="222222"/>
          <w:sz w:val="28"/>
          <w:lang w:val="en"/>
        </w:rPr>
        <w:t xml:space="preserve">Net language. </w:t>
      </w:r>
      <w:r w:rsidRPr="00CC75CF">
        <w:rPr>
          <w:rStyle w:val="hps"/>
          <w:rFonts w:ascii="Times New Roman" w:hAnsi="Times New Roman" w:cs="Times New Roman"/>
          <w:color w:val="222222"/>
          <w:sz w:val="28"/>
          <w:lang w:val="en"/>
        </w:rPr>
        <w:t>In</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the same program</w:t>
      </w:r>
      <w:r w:rsidRPr="00CC75CF">
        <w:rPr>
          <w:rFonts w:ascii="Times New Roman" w:hAnsi="Times New Roman" w:cs="Times New Roman"/>
          <w:color w:val="222222"/>
          <w:sz w:val="28"/>
          <w:lang w:val="en"/>
        </w:rPr>
        <w:t xml:space="preserve"> </w:t>
      </w:r>
      <w:r w:rsidRPr="00CC75CF">
        <w:rPr>
          <w:rStyle w:val="hps"/>
          <w:rFonts w:ascii="Times New Roman" w:hAnsi="Times New Roman" w:cs="Times New Roman"/>
          <w:color w:val="222222"/>
          <w:sz w:val="28"/>
          <w:lang w:val="en"/>
        </w:rPr>
        <w:t>as</w:t>
      </w:r>
      <w:r w:rsidRPr="00CC75CF">
        <w:rPr>
          <w:rFonts w:ascii="Times New Roman" w:hAnsi="Times New Roman" w:cs="Times New Roman"/>
          <w:color w:val="222222"/>
          <w:sz w:val="28"/>
          <w:lang w:val="en"/>
        </w:rPr>
        <w:t xml:space="preserve"> </w:t>
      </w:r>
      <w:r>
        <w:rPr>
          <w:rStyle w:val="hps"/>
          <w:rFonts w:ascii="Times New Roman" w:hAnsi="Times New Roman" w:cs="Times New Roman"/>
          <w:color w:val="222222"/>
          <w:sz w:val="28"/>
          <w:lang w:val="en"/>
        </w:rPr>
        <w:t>VB.NET C + + C #</w:t>
      </w:r>
      <w:r w:rsidRPr="00CC75CF">
        <w:rPr>
          <w:rStyle w:val="hps"/>
          <w:rFonts w:ascii="Times New Roman" w:hAnsi="Times New Roman" w:cs="Times New Roman"/>
          <w:color w:val="222222"/>
          <w:sz w:val="28"/>
          <w:lang w:val="en"/>
        </w:rPr>
        <w:t>.</w:t>
      </w:r>
    </w:p>
    <w:p w14:paraId="53D431FA" w14:textId="77777777" w:rsidR="00E23EC9" w:rsidRDefault="00E23EC9" w:rsidP="00E23EC9">
      <w:pPr>
        <w:widowControl w:val="0"/>
        <w:ind w:firstLine="720"/>
        <w:rPr>
          <w:rFonts w:ascii="Times New Roman" w:hAnsi="Times New Roman" w:cs="Times New Roman"/>
          <w:sz w:val="28"/>
        </w:rPr>
      </w:pPr>
    </w:p>
    <w:p w14:paraId="0E8E242E" w14:textId="77777777" w:rsidR="00E23EC9" w:rsidRPr="001E2E55" w:rsidRDefault="00E23EC9" w:rsidP="00E23EC9">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14:paraId="7E0EC2D0" w14:textId="77777777" w:rsidR="00E23EC9" w:rsidRPr="00B6045A" w:rsidRDefault="00E23EC9" w:rsidP="00E23EC9">
      <w:pPr>
        <w:widowControl w:val="0"/>
        <w:ind w:left="720" w:firstLine="360"/>
        <w:rPr>
          <w:rFonts w:ascii="Times New Roman" w:hAnsi="Times New Roman" w:cs="Times New Roman"/>
          <w:sz w:val="28"/>
        </w:rPr>
      </w:pPr>
      <w:r>
        <w:rPr>
          <w:rFonts w:ascii="Times New Roman" w:hAnsi="Times New Roman" w:cs="Times New Roman"/>
          <w:sz w:val="28"/>
        </w:rPr>
        <w:t>-</w:t>
      </w:r>
      <w:r w:rsidRPr="00B6045A">
        <w:rPr>
          <w:rFonts w:ascii="Times New Roman" w:hAnsi="Times New Roman" w:cs="Times New Roman"/>
          <w:sz w:val="28"/>
        </w:rPr>
        <w:t>Visual studio is used for developing .Net Framework.</w:t>
      </w:r>
    </w:p>
    <w:p w14:paraId="1754980E" w14:textId="77777777" w:rsidR="00E23EC9" w:rsidRDefault="00E23EC9" w:rsidP="00E23EC9">
      <w:pPr>
        <w:widowControl w:val="0"/>
        <w:ind w:firstLine="720"/>
        <w:rPr>
          <w:rFonts w:ascii="Times New Roman" w:hAnsi="Times New Roman" w:cs="Times New Roman"/>
          <w:sz w:val="28"/>
        </w:rPr>
      </w:pPr>
    </w:p>
    <w:p w14:paraId="235A198B" w14:textId="77777777" w:rsidR="00E23EC9" w:rsidRDefault="00E23EC9" w:rsidP="00E23EC9">
      <w:pPr>
        <w:widowControl w:val="0"/>
        <w:ind w:firstLine="720"/>
        <w:rPr>
          <w:rFonts w:ascii="Times New Roman" w:hAnsi="Times New Roman" w:cs="Times New Roman"/>
          <w:sz w:val="28"/>
        </w:rPr>
      </w:pPr>
    </w:p>
    <w:p w14:paraId="5292B5C6" w14:textId="77777777" w:rsidR="00E23EC9" w:rsidRPr="00CC75CF" w:rsidRDefault="00E23EC9" w:rsidP="00E23EC9">
      <w:pPr>
        <w:widowControl w:val="0"/>
        <w:ind w:firstLine="720"/>
        <w:rPr>
          <w:rFonts w:ascii="Times New Roman" w:hAnsi="Times New Roman" w:cs="Times New Roman"/>
          <w:sz w:val="28"/>
        </w:rPr>
      </w:pPr>
    </w:p>
    <w:p w14:paraId="61544352" w14:textId="77777777" w:rsidR="00E23EC9" w:rsidRDefault="00E23EC9" w:rsidP="00E23EC9">
      <w:pPr>
        <w:widowControl w:val="0"/>
        <w:rPr>
          <w:rFonts w:ascii="Times New Roman" w:hAnsi="Times New Roman" w:cs="Times New Roman"/>
        </w:rPr>
      </w:pPr>
    </w:p>
    <w:p w14:paraId="78A78B2F" w14:textId="77777777" w:rsidR="00E23EC9" w:rsidRPr="00647681" w:rsidRDefault="00E23EC9" w:rsidP="00E23EC9">
      <w:pPr>
        <w:widowControl w:val="0"/>
        <w:ind w:firstLine="720"/>
        <w:rPr>
          <w:rFonts w:ascii="Times New Roman" w:hAnsi="Times New Roman"/>
          <w:sz w:val="36"/>
          <w:szCs w:val="36"/>
          <w:cs/>
        </w:rPr>
      </w:pPr>
      <w:r>
        <w:rPr>
          <w:rFonts w:ascii="Times New Roman" w:hAnsi="Times New Roman" w:cs="Times New Roman"/>
          <w:sz w:val="36"/>
          <w:szCs w:val="36"/>
        </w:rPr>
        <w:t xml:space="preserve">2.2.6 </w:t>
      </w:r>
      <w:proofErr w:type="spellStart"/>
      <w:r>
        <w:rPr>
          <w:rFonts w:ascii="Times New Roman" w:hAnsi="Times New Roman"/>
          <w:sz w:val="36"/>
          <w:szCs w:val="36"/>
        </w:rPr>
        <w:t>Xampp</w:t>
      </w:r>
      <w:proofErr w:type="spellEnd"/>
    </w:p>
    <w:p w14:paraId="4E938794" w14:textId="77777777" w:rsidR="00E23EC9" w:rsidRPr="00CC75CF" w:rsidRDefault="00E23EC9" w:rsidP="00E23EC9">
      <w:pPr>
        <w:widowControl w:val="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ools</w:t>
      </w:r>
      <w:r w:rsidRPr="001E2E55">
        <w:rPr>
          <w:rFonts w:ascii="Times New Roman" w:hAnsi="Times New Roman" w:cs="Times New Roman"/>
          <w:sz w:val="36"/>
          <w:szCs w:val="36"/>
        </w:rPr>
        <w:t xml:space="preserve"> description</w:t>
      </w:r>
    </w:p>
    <w:p w14:paraId="0CC51C33" w14:textId="77777777" w:rsidR="00E23EC9" w:rsidRPr="00CC75CF" w:rsidRDefault="00E23EC9" w:rsidP="00E23EC9">
      <w:pPr>
        <w:widowControl w:val="0"/>
        <w:ind w:firstLine="720"/>
        <w:rPr>
          <w:rFonts w:ascii="Times New Roman" w:hAnsi="Times New Roman" w:cs="Times New Roman"/>
          <w:sz w:val="28"/>
        </w:rPr>
      </w:pPr>
      <w:commentRangeStart w:id="41"/>
      <w:proofErr w:type="spellStart"/>
      <w:r w:rsidRPr="00CC75CF">
        <w:rPr>
          <w:rFonts w:ascii="Times New Roman" w:hAnsi="Times New Roman" w:cs="Times New Roman"/>
          <w:color w:val="222222"/>
          <w:sz w:val="28"/>
          <w:lang w:val="en"/>
        </w:rPr>
        <w:t>Xampp</w:t>
      </w:r>
      <w:proofErr w:type="spellEnd"/>
      <w:r w:rsidRPr="00CC75CF">
        <w:rPr>
          <w:rFonts w:ascii="Times New Roman" w:hAnsi="Times New Roman" w:cs="Times New Roman"/>
          <w:color w:val="222222"/>
          <w:sz w:val="28"/>
          <w:lang w:val="en"/>
        </w:rPr>
        <w:t xml:space="preserve"> is Apache web server</w:t>
      </w:r>
      <w:commentRangeEnd w:id="41"/>
      <w:r w:rsidR="00E73159">
        <w:rPr>
          <w:rStyle w:val="CommentReference"/>
          <w:rFonts w:ascii="Arial" w:eastAsia="Arial" w:hAnsi="Arial" w:cs="Cordia New"/>
          <w:color w:val="000000"/>
        </w:rPr>
        <w:commentReference w:id="41"/>
      </w:r>
      <w:r w:rsidRPr="00CC75CF">
        <w:rPr>
          <w:rFonts w:ascii="Times New Roman" w:hAnsi="Times New Roman" w:cs="Times New Roman"/>
          <w:color w:val="222222"/>
          <w:sz w:val="28"/>
          <w:lang w:val="en"/>
        </w:rPr>
        <w:t xml:space="preserve">. It is a program to simulate a web server to test. Scripts or web sites on our </w:t>
      </w:r>
      <w:proofErr w:type="gramStart"/>
      <w:r w:rsidRPr="00CC75CF">
        <w:rPr>
          <w:rFonts w:ascii="Times New Roman" w:hAnsi="Times New Roman" w:cs="Times New Roman"/>
          <w:color w:val="222222"/>
          <w:sz w:val="28"/>
          <w:lang w:val="en"/>
        </w:rPr>
        <w:t>machine .</w:t>
      </w:r>
      <w:proofErr w:type="gramEnd"/>
      <w:r w:rsidRPr="00CC75CF">
        <w:rPr>
          <w:rFonts w:ascii="Times New Roman" w:hAnsi="Times New Roman" w:cs="Times New Roman"/>
          <w:color w:val="222222"/>
          <w:sz w:val="28"/>
          <w:lang w:val="en"/>
        </w:rPr>
        <w:t xml:space="preserve"> Without an Internet connection. Easy to install and use </w:t>
      </w:r>
      <w:proofErr w:type="spellStart"/>
      <w:r w:rsidRPr="00CC75CF">
        <w:rPr>
          <w:rFonts w:ascii="Times New Roman" w:hAnsi="Times New Roman" w:cs="Times New Roman"/>
          <w:color w:val="222222"/>
          <w:sz w:val="28"/>
          <w:lang w:val="en"/>
        </w:rPr>
        <w:t>Xampp</w:t>
      </w:r>
      <w:proofErr w:type="spellEnd"/>
      <w:r w:rsidRPr="00CC75CF">
        <w:rPr>
          <w:rFonts w:ascii="Times New Roman" w:hAnsi="Times New Roman" w:cs="Times New Roman"/>
          <w:color w:val="222222"/>
          <w:sz w:val="28"/>
          <w:lang w:val="en"/>
        </w:rPr>
        <w:t xml:space="preserve"> comes with PHP language for developing Web-based applications , MySQL database , Apache will act as a Web server , Perl also comes with </w:t>
      </w:r>
      <w:proofErr w:type="spellStart"/>
      <w:r w:rsidRPr="00CC75CF">
        <w:rPr>
          <w:rFonts w:ascii="Times New Roman" w:hAnsi="Times New Roman" w:cs="Times New Roman"/>
          <w:color w:val="222222"/>
          <w:sz w:val="28"/>
          <w:lang w:val="en"/>
        </w:rPr>
        <w:t>OpenSSL</w:t>
      </w:r>
      <w:proofErr w:type="spellEnd"/>
      <w:r w:rsidRPr="00CC75CF">
        <w:rPr>
          <w:rFonts w:ascii="Times New Roman" w:hAnsi="Times New Roman" w:cs="Times New Roman"/>
          <w:color w:val="222222"/>
          <w:sz w:val="28"/>
          <w:lang w:val="en"/>
        </w:rPr>
        <w:t xml:space="preserve">, </w:t>
      </w:r>
      <w:proofErr w:type="spellStart"/>
      <w:r w:rsidRPr="00CC75CF">
        <w:rPr>
          <w:rFonts w:ascii="Times New Roman" w:hAnsi="Times New Roman" w:cs="Times New Roman"/>
          <w:color w:val="222222"/>
          <w:sz w:val="28"/>
          <w:lang w:val="en"/>
        </w:rPr>
        <w:t>php</w:t>
      </w:r>
      <w:proofErr w:type="spellEnd"/>
      <w:r w:rsidRPr="00CC75CF">
        <w:rPr>
          <w:rFonts w:ascii="Times New Roman" w:hAnsi="Times New Roman" w:cs="Times New Roman"/>
          <w:color w:val="222222"/>
          <w:sz w:val="28"/>
          <w:lang w:val="en"/>
        </w:rPr>
        <w:t xml:space="preserve"> My admin. </w:t>
      </w:r>
      <w:proofErr w:type="spellStart"/>
      <w:r w:rsidRPr="00CC75CF">
        <w:rPr>
          <w:rFonts w:ascii="Times New Roman" w:hAnsi="Times New Roman" w:cs="Times New Roman"/>
          <w:color w:val="222222"/>
          <w:sz w:val="28"/>
          <w:lang w:val="en"/>
        </w:rPr>
        <w:t>Xampp</w:t>
      </w:r>
      <w:proofErr w:type="spellEnd"/>
      <w:r w:rsidRPr="00CC75CF">
        <w:rPr>
          <w:rFonts w:ascii="Times New Roman" w:hAnsi="Times New Roman" w:cs="Times New Roman"/>
          <w:color w:val="222222"/>
          <w:sz w:val="28"/>
          <w:lang w:val="en"/>
        </w:rPr>
        <w:t xml:space="preserve"> is supported MySQL. </w:t>
      </w:r>
      <w:proofErr w:type="spellStart"/>
      <w:r w:rsidRPr="00CC75CF">
        <w:rPr>
          <w:rFonts w:ascii="Times New Roman" w:hAnsi="Times New Roman" w:cs="Times New Roman"/>
          <w:color w:val="222222"/>
          <w:sz w:val="28"/>
          <w:lang w:val="en"/>
        </w:rPr>
        <w:t>Xampp</w:t>
      </w:r>
      <w:proofErr w:type="spellEnd"/>
      <w:r w:rsidRPr="00CC75CF">
        <w:rPr>
          <w:rFonts w:ascii="Times New Roman" w:hAnsi="Times New Roman" w:cs="Times New Roman"/>
          <w:color w:val="222222"/>
          <w:sz w:val="28"/>
          <w:lang w:val="en"/>
        </w:rPr>
        <w:t xml:space="preserve"> database applications are in PDF format Zip, tar, </w:t>
      </w:r>
      <w:proofErr w:type="gramStart"/>
      <w:r w:rsidRPr="00CC75CF">
        <w:rPr>
          <w:rFonts w:ascii="Times New Roman" w:hAnsi="Times New Roman" w:cs="Times New Roman"/>
          <w:color w:val="222222"/>
          <w:sz w:val="28"/>
          <w:lang w:val="en"/>
        </w:rPr>
        <w:t>7z ,</w:t>
      </w:r>
      <w:proofErr w:type="gramEnd"/>
      <w:r w:rsidRPr="00CC75CF">
        <w:rPr>
          <w:rFonts w:ascii="Times New Roman" w:hAnsi="Times New Roman" w:cs="Times New Roman"/>
          <w:color w:val="222222"/>
          <w:sz w:val="28"/>
          <w:lang w:val="en"/>
        </w:rPr>
        <w:t xml:space="preserve"> or exe.</w:t>
      </w:r>
    </w:p>
    <w:p w14:paraId="00D7856E" w14:textId="77777777" w:rsidR="00E23EC9" w:rsidRPr="001E2E55" w:rsidRDefault="00E23EC9" w:rsidP="00E23EC9">
      <w:pPr>
        <w:widowControl w:val="0"/>
        <w:ind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tools</w:t>
      </w:r>
    </w:p>
    <w:p w14:paraId="67268993" w14:textId="77777777" w:rsidR="00E23EC9" w:rsidRDefault="00E23EC9" w:rsidP="00E23EC9">
      <w:pPr>
        <w:pStyle w:val="ListParagraph"/>
        <w:widowControl w:val="0"/>
        <w:ind w:left="1080"/>
        <w:rPr>
          <w:rFonts w:ascii="Times New Roman" w:hAnsi="Times New Roman" w:cs="Times New Roman"/>
          <w:color w:val="auto"/>
          <w:sz w:val="28"/>
        </w:rPr>
      </w:pPr>
      <w:r>
        <w:rPr>
          <w:rFonts w:ascii="Times New Roman" w:hAnsi="Times New Roman" w:cs="Times New Roman"/>
          <w:color w:val="auto"/>
          <w:sz w:val="28"/>
        </w:rPr>
        <w:t>-</w:t>
      </w:r>
      <w:proofErr w:type="spellStart"/>
      <w:r>
        <w:rPr>
          <w:rFonts w:ascii="Times New Roman" w:hAnsi="Times New Roman" w:cs="Times New Roman"/>
          <w:color w:val="auto"/>
          <w:sz w:val="28"/>
        </w:rPr>
        <w:t>Xampp</w:t>
      </w:r>
      <w:proofErr w:type="spellEnd"/>
      <w:r>
        <w:rPr>
          <w:rFonts w:ascii="Times New Roman" w:hAnsi="Times New Roman" w:cs="Times New Roman"/>
          <w:color w:val="auto"/>
          <w:sz w:val="28"/>
        </w:rPr>
        <w:t xml:space="preserve"> is a freeware.</w:t>
      </w:r>
    </w:p>
    <w:p w14:paraId="4C78CA95" w14:textId="77777777" w:rsidR="00E23EC9" w:rsidRDefault="00E23EC9" w:rsidP="00E23EC9">
      <w:pPr>
        <w:pStyle w:val="ListParagraph"/>
        <w:widowControl w:val="0"/>
        <w:ind w:left="1080"/>
        <w:rPr>
          <w:rFonts w:ascii="Times New Roman" w:hAnsi="Times New Roman" w:cs="Times New Roman"/>
          <w:color w:val="auto"/>
          <w:sz w:val="28"/>
        </w:rPr>
      </w:pPr>
      <w:r>
        <w:rPr>
          <w:rFonts w:ascii="Times New Roman" w:hAnsi="Times New Roman" w:cs="Times New Roman"/>
          <w:color w:val="auto"/>
          <w:sz w:val="28"/>
        </w:rPr>
        <w:t>-</w:t>
      </w:r>
      <w:proofErr w:type="spellStart"/>
      <w:r>
        <w:rPr>
          <w:rFonts w:ascii="Times New Roman" w:hAnsi="Times New Roman" w:cs="Times New Roman"/>
          <w:color w:val="auto"/>
          <w:sz w:val="28"/>
        </w:rPr>
        <w:t>Xampp</w:t>
      </w:r>
      <w:proofErr w:type="spellEnd"/>
      <w:r>
        <w:rPr>
          <w:rFonts w:ascii="Times New Roman" w:hAnsi="Times New Roman" w:cs="Times New Roman"/>
          <w:color w:val="auto"/>
          <w:sz w:val="28"/>
        </w:rPr>
        <w:t xml:space="preserve"> can simulate a webserver to test.</w:t>
      </w:r>
    </w:p>
    <w:p w14:paraId="510096EF" w14:textId="77777777" w:rsidR="00E23EC9" w:rsidRPr="004A528F" w:rsidRDefault="00E23EC9" w:rsidP="00E23EC9">
      <w:pPr>
        <w:pStyle w:val="ListParagraph"/>
        <w:widowControl w:val="0"/>
        <w:ind w:left="1080"/>
        <w:rPr>
          <w:rFonts w:ascii="Times New Roman" w:hAnsi="Times New Roman" w:cs="Times New Roman"/>
          <w:color w:val="auto"/>
          <w:sz w:val="28"/>
        </w:rPr>
      </w:pPr>
      <w:r>
        <w:rPr>
          <w:rFonts w:ascii="Times New Roman" w:hAnsi="Times New Roman" w:cs="Times New Roman"/>
          <w:color w:val="auto"/>
          <w:sz w:val="28"/>
        </w:rPr>
        <w:t>-</w:t>
      </w:r>
      <w:proofErr w:type="spellStart"/>
      <w:r>
        <w:rPr>
          <w:rFonts w:ascii="Times New Roman" w:hAnsi="Times New Roman" w:cs="Times New Roman"/>
          <w:color w:val="auto"/>
          <w:sz w:val="28"/>
        </w:rPr>
        <w:t>Xampp</w:t>
      </w:r>
      <w:proofErr w:type="spellEnd"/>
      <w:r>
        <w:rPr>
          <w:rFonts w:ascii="Times New Roman" w:hAnsi="Times New Roman" w:cs="Times New Roman"/>
          <w:color w:val="auto"/>
          <w:sz w:val="28"/>
        </w:rPr>
        <w:t xml:space="preserve"> support multi Operating system.</w:t>
      </w:r>
    </w:p>
    <w:p w14:paraId="1EAB42BE" w14:textId="77777777" w:rsidR="00E23EC9" w:rsidRDefault="00E23EC9" w:rsidP="00E23EC9">
      <w:pPr>
        <w:widowControl w:val="0"/>
        <w:rPr>
          <w:rFonts w:ascii="Times New Roman" w:hAnsi="Times New Roman" w:cs="Times New Roman"/>
          <w:lang w:val="en"/>
        </w:rPr>
      </w:pPr>
    </w:p>
    <w:p w14:paraId="2B2C266D" w14:textId="77777777" w:rsidR="00E23EC9" w:rsidRDefault="00E23EC9" w:rsidP="00E23EC9">
      <w:pPr>
        <w:widowControl w:val="0"/>
        <w:rPr>
          <w:rFonts w:ascii="Times New Roman" w:hAnsi="Times New Roman" w:cs="Times New Roman"/>
          <w:sz w:val="36"/>
          <w:szCs w:val="36"/>
        </w:rPr>
      </w:pPr>
    </w:p>
    <w:p w14:paraId="57CAEE4D" w14:textId="77777777" w:rsidR="00E23EC9" w:rsidRDefault="00E23EC9" w:rsidP="00E23EC9">
      <w:pPr>
        <w:widowControl w:val="0"/>
        <w:rPr>
          <w:rFonts w:ascii="Times New Roman" w:hAnsi="Times New Roman" w:cs="Times New Roman"/>
          <w:sz w:val="36"/>
          <w:szCs w:val="36"/>
        </w:rPr>
      </w:pPr>
    </w:p>
    <w:p w14:paraId="1F24DD7C" w14:textId="77777777" w:rsidR="00E23EC9" w:rsidRPr="00647681" w:rsidRDefault="00E23EC9" w:rsidP="00E23EC9">
      <w:pPr>
        <w:widowControl w:val="0"/>
        <w:rPr>
          <w:rFonts w:ascii="Times New Roman" w:hAnsi="Times New Roman"/>
          <w:sz w:val="36"/>
          <w:szCs w:val="36"/>
        </w:rPr>
      </w:pPr>
      <w:r>
        <w:rPr>
          <w:rFonts w:ascii="Times New Roman" w:hAnsi="Times New Roman" w:cs="Times New Roman"/>
          <w:sz w:val="36"/>
          <w:szCs w:val="36"/>
        </w:rPr>
        <w:lastRenderedPageBreak/>
        <w:t>2.2.7</w:t>
      </w:r>
      <w:r>
        <w:rPr>
          <w:rFonts w:ascii="Times New Roman" w:hAnsi="Times New Roman" w:hint="cs"/>
          <w:sz w:val="36"/>
          <w:szCs w:val="36"/>
          <w:cs/>
        </w:rPr>
        <w:t xml:space="preserve"> </w:t>
      </w:r>
      <w:r>
        <w:rPr>
          <w:rFonts w:ascii="Times New Roman" w:hAnsi="Times New Roman"/>
          <w:sz w:val="36"/>
          <w:szCs w:val="36"/>
        </w:rPr>
        <w:t>Photoshop</w:t>
      </w:r>
    </w:p>
    <w:p w14:paraId="6451ABE5" w14:textId="77777777" w:rsidR="00E23EC9" w:rsidRPr="00CC75CF" w:rsidRDefault="00E23EC9" w:rsidP="00E23EC9">
      <w:pPr>
        <w:widowControl w:val="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ools</w:t>
      </w:r>
      <w:r w:rsidRPr="001E2E55">
        <w:rPr>
          <w:rFonts w:ascii="Times New Roman" w:hAnsi="Times New Roman" w:cs="Times New Roman"/>
          <w:sz w:val="36"/>
          <w:szCs w:val="36"/>
        </w:rPr>
        <w:t xml:space="preserve"> description</w:t>
      </w:r>
    </w:p>
    <w:p w14:paraId="2C3C65D5" w14:textId="6FC6468E" w:rsidR="00E23EC9" w:rsidRDefault="00E23EC9" w:rsidP="00E23EC9">
      <w:pPr>
        <w:widowControl w:val="0"/>
        <w:ind w:firstLine="720"/>
        <w:rPr>
          <w:rFonts w:ascii="Times New Roman" w:hAnsi="Times New Roman" w:cs="Times New Roman"/>
          <w:lang w:val="en"/>
        </w:rPr>
      </w:pPr>
      <w:commentRangeStart w:id="42"/>
      <w:r>
        <w:rPr>
          <w:rStyle w:val="hps"/>
          <w:color w:val="222222"/>
          <w:sz w:val="24"/>
          <w:szCs w:val="24"/>
          <w:lang w:val="en"/>
        </w:rPr>
        <w:t>Adobe Photoshop</w:t>
      </w:r>
      <w:r>
        <w:rPr>
          <w:color w:val="222222"/>
          <w:sz w:val="24"/>
          <w:szCs w:val="24"/>
          <w:lang w:val="en"/>
        </w:rPr>
        <w:t xml:space="preserve"> </w:t>
      </w:r>
      <w:r>
        <w:rPr>
          <w:rStyle w:val="hps"/>
          <w:color w:val="222222"/>
          <w:sz w:val="24"/>
          <w:szCs w:val="24"/>
          <w:lang w:val="en"/>
        </w:rPr>
        <w:t>is a program</w:t>
      </w:r>
      <w:r>
        <w:rPr>
          <w:color w:val="222222"/>
          <w:sz w:val="24"/>
          <w:szCs w:val="24"/>
          <w:lang w:val="en"/>
        </w:rPr>
        <w:t xml:space="preserve"> </w:t>
      </w:r>
      <w:del w:id="43" w:author="CAMT" w:date="2014-03-04T08:54:00Z">
        <w:r w:rsidDel="004D1975">
          <w:rPr>
            <w:rStyle w:val="hps"/>
            <w:color w:val="222222"/>
            <w:sz w:val="24"/>
            <w:szCs w:val="24"/>
            <w:lang w:val="en"/>
          </w:rPr>
          <w:delText xml:space="preserve">to </w:delText>
        </w:r>
      </w:del>
      <w:ins w:id="44" w:author="CAMT" w:date="2014-03-04T08:54:00Z">
        <w:r w:rsidR="004D1975">
          <w:rPr>
            <w:rStyle w:val="hps"/>
            <w:color w:val="222222"/>
            <w:sz w:val="24"/>
            <w:szCs w:val="24"/>
            <w:lang w:val="en"/>
          </w:rPr>
          <w:t xml:space="preserve">that helps </w:t>
        </w:r>
      </w:ins>
      <w:r>
        <w:rPr>
          <w:rStyle w:val="hps"/>
          <w:color w:val="222222"/>
          <w:sz w:val="24"/>
          <w:szCs w:val="24"/>
          <w:lang w:val="en"/>
        </w:rPr>
        <w:t>create and edit</w:t>
      </w:r>
      <w:r>
        <w:rPr>
          <w:color w:val="222222"/>
          <w:sz w:val="24"/>
          <w:szCs w:val="24"/>
          <w:lang w:val="en"/>
        </w:rPr>
        <w:t xml:space="preserve"> </w:t>
      </w:r>
      <w:r>
        <w:rPr>
          <w:rStyle w:val="hps"/>
          <w:color w:val="222222"/>
          <w:sz w:val="24"/>
          <w:szCs w:val="24"/>
          <w:lang w:val="en"/>
        </w:rPr>
        <w:t>images</w:t>
      </w:r>
      <w:r>
        <w:rPr>
          <w:color w:val="222222"/>
          <w:sz w:val="24"/>
          <w:szCs w:val="24"/>
          <w:lang w:val="en"/>
        </w:rPr>
        <w:t xml:space="preserve"> </w:t>
      </w:r>
      <w:r>
        <w:rPr>
          <w:rStyle w:val="hps"/>
          <w:color w:val="222222"/>
          <w:sz w:val="24"/>
          <w:szCs w:val="24"/>
          <w:lang w:val="en"/>
        </w:rPr>
        <w:t>in Photoshop</w:t>
      </w:r>
      <w:ins w:id="45" w:author="CAMT" w:date="2014-03-04T08:55:00Z">
        <w:r w:rsidR="004D1975">
          <w:rPr>
            <w:color w:val="222222"/>
            <w:sz w:val="24"/>
            <w:szCs w:val="24"/>
            <w:lang w:val="en"/>
          </w:rPr>
          <w:t xml:space="preserve">. It is also equipped with </w:t>
        </w:r>
      </w:ins>
      <w:del w:id="46" w:author="CAMT" w:date="2014-03-04T08:55:00Z">
        <w:r w:rsidDel="004D1975">
          <w:rPr>
            <w:color w:val="222222"/>
            <w:sz w:val="24"/>
            <w:szCs w:val="24"/>
            <w:lang w:val="en"/>
          </w:rPr>
          <w:delText xml:space="preserve"> </w:delText>
        </w:r>
        <w:r w:rsidDel="004D1975">
          <w:rPr>
            <w:rStyle w:val="hps"/>
            <w:color w:val="222222"/>
            <w:sz w:val="24"/>
            <w:szCs w:val="24"/>
            <w:lang w:val="en"/>
          </w:rPr>
          <w:delText>is a program that</w:delText>
        </w:r>
        <w:r w:rsidDel="004D1975">
          <w:rPr>
            <w:color w:val="222222"/>
            <w:sz w:val="24"/>
            <w:szCs w:val="24"/>
            <w:lang w:val="en"/>
          </w:rPr>
          <w:delText xml:space="preserve"> </w:delText>
        </w:r>
        <w:r w:rsidDel="004D1975">
          <w:rPr>
            <w:rStyle w:val="hps"/>
            <w:color w:val="222222"/>
            <w:sz w:val="24"/>
            <w:szCs w:val="24"/>
            <w:lang w:val="en"/>
          </w:rPr>
          <w:delText xml:space="preserve">has </w:delText>
        </w:r>
      </w:del>
      <w:r>
        <w:rPr>
          <w:rStyle w:val="hps"/>
          <w:color w:val="222222"/>
          <w:sz w:val="24"/>
          <w:szCs w:val="24"/>
          <w:lang w:val="en"/>
        </w:rPr>
        <w:t>many tools</w:t>
      </w:r>
      <w:r>
        <w:rPr>
          <w:color w:val="222222"/>
          <w:sz w:val="24"/>
          <w:szCs w:val="24"/>
          <w:lang w:val="en"/>
        </w:rPr>
        <w:t xml:space="preserve"> </w:t>
      </w:r>
      <w:r>
        <w:rPr>
          <w:rStyle w:val="hps"/>
          <w:color w:val="222222"/>
          <w:sz w:val="24"/>
          <w:szCs w:val="24"/>
          <w:lang w:val="en"/>
        </w:rPr>
        <w:t>to support</w:t>
      </w:r>
      <w:r>
        <w:rPr>
          <w:color w:val="222222"/>
          <w:sz w:val="24"/>
          <w:szCs w:val="24"/>
          <w:lang w:val="en"/>
        </w:rPr>
        <w:t xml:space="preserve"> </w:t>
      </w:r>
      <w:r>
        <w:rPr>
          <w:rStyle w:val="hps"/>
          <w:color w:val="222222"/>
          <w:sz w:val="24"/>
          <w:szCs w:val="24"/>
          <w:lang w:val="en"/>
        </w:rPr>
        <w:t>the creation</w:t>
      </w:r>
      <w:r>
        <w:rPr>
          <w:color w:val="222222"/>
          <w:sz w:val="24"/>
          <w:szCs w:val="24"/>
          <w:lang w:val="en"/>
        </w:rPr>
        <w:t xml:space="preserve"> </w:t>
      </w:r>
      <w:r>
        <w:rPr>
          <w:rStyle w:val="hps"/>
          <w:color w:val="222222"/>
          <w:sz w:val="24"/>
          <w:szCs w:val="24"/>
          <w:lang w:val="en"/>
        </w:rPr>
        <w:t>of</w:t>
      </w:r>
      <w:r>
        <w:rPr>
          <w:color w:val="222222"/>
          <w:sz w:val="24"/>
          <w:szCs w:val="24"/>
          <w:lang w:val="en"/>
        </w:rPr>
        <w:t xml:space="preserve"> </w:t>
      </w:r>
      <w:del w:id="47" w:author="CAMT" w:date="2014-03-04T08:56:00Z">
        <w:r w:rsidDel="004D1975">
          <w:rPr>
            <w:rStyle w:val="hps"/>
            <w:color w:val="222222"/>
            <w:sz w:val="24"/>
            <w:szCs w:val="24"/>
            <w:lang w:val="en"/>
          </w:rPr>
          <w:delText>a</w:delText>
        </w:r>
      </w:del>
      <w:r>
        <w:rPr>
          <w:color w:val="222222"/>
          <w:sz w:val="24"/>
          <w:szCs w:val="24"/>
          <w:lang w:val="en"/>
        </w:rPr>
        <w:t xml:space="preserve"> </w:t>
      </w:r>
      <w:r>
        <w:rPr>
          <w:rStyle w:val="hps"/>
          <w:color w:val="222222"/>
          <w:sz w:val="24"/>
          <w:szCs w:val="24"/>
          <w:lang w:val="en"/>
        </w:rPr>
        <w:t>videotape</w:t>
      </w:r>
      <w:ins w:id="48" w:author="CAMT" w:date="2014-03-04T08:57:00Z">
        <w:r w:rsidR="004D1975">
          <w:rPr>
            <w:rStyle w:val="hps"/>
            <w:color w:val="222222"/>
            <w:sz w:val="24"/>
            <w:szCs w:val="24"/>
            <w:lang w:val="en"/>
          </w:rPr>
          <w:t xml:space="preserve"> and</w:t>
        </w:r>
      </w:ins>
      <w:del w:id="49" w:author="CAMT" w:date="2014-03-04T08:57:00Z">
        <w:r w:rsidDel="004D1975">
          <w:rPr>
            <w:rStyle w:val="hps"/>
            <w:color w:val="222222"/>
            <w:sz w:val="24"/>
            <w:szCs w:val="24"/>
            <w:lang w:val="en"/>
          </w:rPr>
          <w:delText>,</w:delText>
        </w:r>
      </w:del>
      <w:r>
        <w:rPr>
          <w:color w:val="222222"/>
          <w:sz w:val="24"/>
          <w:szCs w:val="24"/>
          <w:lang w:val="en"/>
        </w:rPr>
        <w:t xml:space="preserve"> </w:t>
      </w:r>
      <w:r>
        <w:rPr>
          <w:rStyle w:val="hps"/>
          <w:color w:val="222222"/>
          <w:sz w:val="24"/>
          <w:szCs w:val="24"/>
          <w:lang w:val="en"/>
        </w:rPr>
        <w:t>multimedia</w:t>
      </w:r>
      <w:r>
        <w:rPr>
          <w:color w:val="222222"/>
          <w:sz w:val="24"/>
          <w:szCs w:val="24"/>
          <w:lang w:val="en"/>
        </w:rPr>
        <w:t xml:space="preserve"> </w:t>
      </w:r>
      <w:r>
        <w:rPr>
          <w:rStyle w:val="hps"/>
          <w:color w:val="222222"/>
          <w:sz w:val="24"/>
          <w:szCs w:val="24"/>
          <w:lang w:val="en"/>
        </w:rPr>
        <w:t>presentation</w:t>
      </w:r>
      <w:ins w:id="50" w:author="CAMT" w:date="2014-03-04T08:56:00Z">
        <w:r w:rsidR="004D1975">
          <w:rPr>
            <w:color w:val="222222"/>
            <w:sz w:val="24"/>
            <w:szCs w:val="24"/>
            <w:lang w:val="en"/>
          </w:rPr>
          <w:t>s</w:t>
        </w:r>
      </w:ins>
      <w:del w:id="51" w:author="CAMT" w:date="2014-03-04T08:56:00Z">
        <w:r w:rsidDel="004D1975">
          <w:rPr>
            <w:color w:val="222222"/>
            <w:sz w:val="24"/>
            <w:szCs w:val="24"/>
            <w:lang w:val="en"/>
          </w:rPr>
          <w:delText>.</w:delText>
        </w:r>
      </w:del>
      <w:r>
        <w:rPr>
          <w:color w:val="222222"/>
          <w:sz w:val="24"/>
          <w:szCs w:val="24"/>
          <w:lang w:val="en"/>
        </w:rPr>
        <w:t xml:space="preserve"> </w:t>
      </w:r>
      <w:del w:id="52" w:author="CAMT" w:date="2014-03-04T08:57:00Z">
        <w:r w:rsidDel="004D1975">
          <w:rPr>
            <w:rStyle w:val="hps"/>
            <w:color w:val="222222"/>
            <w:sz w:val="24"/>
            <w:szCs w:val="24"/>
            <w:lang w:val="en"/>
          </w:rPr>
          <w:delText xml:space="preserve">As </w:delText>
        </w:r>
      </w:del>
      <w:ins w:id="53" w:author="CAMT" w:date="2014-03-04T08:57:00Z">
        <w:r w:rsidR="004D1975">
          <w:rPr>
            <w:rStyle w:val="hps"/>
            <w:color w:val="222222"/>
            <w:sz w:val="24"/>
            <w:szCs w:val="24"/>
            <w:lang w:val="en"/>
          </w:rPr>
          <w:t xml:space="preserve">as </w:t>
        </w:r>
      </w:ins>
      <w:r>
        <w:rPr>
          <w:rStyle w:val="hps"/>
          <w:color w:val="222222"/>
          <w:sz w:val="24"/>
          <w:szCs w:val="24"/>
          <w:lang w:val="en"/>
        </w:rPr>
        <w:t>well as</w:t>
      </w:r>
      <w:r>
        <w:rPr>
          <w:color w:val="222222"/>
          <w:sz w:val="24"/>
          <w:szCs w:val="24"/>
          <w:lang w:val="en"/>
        </w:rPr>
        <w:t xml:space="preserve"> </w:t>
      </w:r>
      <w:del w:id="54" w:author="CAMT" w:date="2014-03-04T08:57:00Z">
        <w:r w:rsidDel="004D1975">
          <w:rPr>
            <w:rStyle w:val="hps"/>
            <w:color w:val="222222"/>
            <w:sz w:val="24"/>
            <w:szCs w:val="24"/>
            <w:lang w:val="en"/>
          </w:rPr>
          <w:delText xml:space="preserve">designing </w:delText>
        </w:r>
      </w:del>
      <w:ins w:id="55" w:author="CAMT" w:date="2014-03-04T08:57:00Z">
        <w:r w:rsidR="004D1975">
          <w:rPr>
            <w:rStyle w:val="hps"/>
            <w:color w:val="222222"/>
            <w:sz w:val="24"/>
            <w:szCs w:val="24"/>
            <w:lang w:val="en"/>
          </w:rPr>
          <w:t xml:space="preserve">to design </w:t>
        </w:r>
      </w:ins>
      <w:r>
        <w:rPr>
          <w:rStyle w:val="hps"/>
          <w:color w:val="222222"/>
          <w:sz w:val="24"/>
          <w:szCs w:val="24"/>
          <w:lang w:val="en"/>
        </w:rPr>
        <w:t>and</w:t>
      </w:r>
      <w:r>
        <w:rPr>
          <w:color w:val="222222"/>
          <w:sz w:val="24"/>
          <w:szCs w:val="24"/>
          <w:lang w:val="en"/>
        </w:rPr>
        <w:t xml:space="preserve"> </w:t>
      </w:r>
      <w:r>
        <w:rPr>
          <w:rStyle w:val="hps"/>
          <w:color w:val="222222"/>
          <w:sz w:val="24"/>
          <w:szCs w:val="24"/>
          <w:lang w:val="en"/>
        </w:rPr>
        <w:t>develop</w:t>
      </w:r>
      <w:del w:id="56" w:author="CAMT" w:date="2014-03-04T08:57:00Z">
        <w:r w:rsidDel="004D1975">
          <w:rPr>
            <w:rStyle w:val="hps"/>
            <w:color w:val="222222"/>
            <w:sz w:val="24"/>
            <w:szCs w:val="24"/>
            <w:lang w:val="en"/>
          </w:rPr>
          <w:delText>ing a</w:delText>
        </w:r>
      </w:del>
      <w:r>
        <w:rPr>
          <w:rStyle w:val="hps"/>
          <w:color w:val="222222"/>
          <w:sz w:val="24"/>
          <w:szCs w:val="24"/>
          <w:lang w:val="en"/>
        </w:rPr>
        <w:t xml:space="preserve"> website</w:t>
      </w:r>
      <w:ins w:id="57" w:author="CAMT" w:date="2014-03-04T08:57:00Z">
        <w:r w:rsidR="004D1975">
          <w:rPr>
            <w:rStyle w:val="hps"/>
            <w:color w:val="222222"/>
            <w:sz w:val="24"/>
            <w:szCs w:val="24"/>
            <w:lang w:val="en"/>
          </w:rPr>
          <w:t>s.</w:t>
        </w:r>
      </w:ins>
      <w:r>
        <w:rPr>
          <w:rStyle w:val="hps"/>
          <w:color w:val="222222"/>
          <w:sz w:val="24"/>
          <w:szCs w:val="24"/>
          <w:lang w:val="en"/>
        </w:rPr>
        <w:t xml:space="preserve"> </w:t>
      </w:r>
      <w:del w:id="58" w:author="CAMT" w:date="2014-03-04T08:57:00Z">
        <w:r w:rsidDel="004D1975">
          <w:rPr>
            <w:rStyle w:val="hps"/>
            <w:color w:val="222222"/>
            <w:sz w:val="24"/>
            <w:szCs w:val="24"/>
            <w:lang w:val="en"/>
          </w:rPr>
          <w:delText>in</w:delText>
        </w:r>
        <w:r w:rsidDel="004D1975">
          <w:rPr>
            <w:color w:val="222222"/>
            <w:sz w:val="24"/>
            <w:szCs w:val="24"/>
            <w:lang w:val="en"/>
          </w:rPr>
          <w:delText xml:space="preserve"> </w:delText>
        </w:r>
      </w:del>
      <w:r>
        <w:rPr>
          <w:rStyle w:val="hps"/>
          <w:color w:val="222222"/>
          <w:sz w:val="24"/>
          <w:szCs w:val="24"/>
          <w:lang w:val="en"/>
        </w:rPr>
        <w:t>Adobe Photoshop</w:t>
      </w:r>
      <w:r>
        <w:rPr>
          <w:color w:val="222222"/>
          <w:sz w:val="24"/>
          <w:szCs w:val="24"/>
          <w:lang w:val="en"/>
        </w:rPr>
        <w:t xml:space="preserve"> </w:t>
      </w:r>
      <w:r>
        <w:rPr>
          <w:rStyle w:val="hps"/>
          <w:color w:val="222222"/>
          <w:sz w:val="24"/>
          <w:szCs w:val="24"/>
          <w:lang w:val="en"/>
        </w:rPr>
        <w:t>software package</w:t>
      </w:r>
      <w:r>
        <w:rPr>
          <w:color w:val="222222"/>
          <w:sz w:val="24"/>
          <w:szCs w:val="24"/>
          <w:lang w:val="en"/>
        </w:rPr>
        <w:t xml:space="preserve"> </w:t>
      </w:r>
      <w:r>
        <w:rPr>
          <w:rStyle w:val="hps"/>
          <w:color w:val="222222"/>
          <w:sz w:val="24"/>
          <w:szCs w:val="24"/>
          <w:lang w:val="en"/>
        </w:rPr>
        <w:t>consists of</w:t>
      </w:r>
      <w:r>
        <w:rPr>
          <w:color w:val="222222"/>
          <w:sz w:val="24"/>
          <w:szCs w:val="24"/>
          <w:lang w:val="en"/>
        </w:rPr>
        <w:t xml:space="preserve"> </w:t>
      </w:r>
      <w:r>
        <w:rPr>
          <w:rStyle w:val="hps"/>
          <w:color w:val="222222"/>
          <w:sz w:val="24"/>
          <w:szCs w:val="24"/>
          <w:lang w:val="en"/>
        </w:rPr>
        <w:t>two</w:t>
      </w:r>
      <w:r>
        <w:rPr>
          <w:color w:val="222222"/>
          <w:sz w:val="24"/>
          <w:szCs w:val="24"/>
          <w:lang w:val="en"/>
        </w:rPr>
        <w:t xml:space="preserve"> </w:t>
      </w:r>
      <w:r>
        <w:rPr>
          <w:rStyle w:val="hps"/>
          <w:color w:val="222222"/>
          <w:sz w:val="24"/>
          <w:szCs w:val="24"/>
          <w:lang w:val="en"/>
        </w:rPr>
        <w:t>programs</w:t>
      </w:r>
      <w:r>
        <w:rPr>
          <w:color w:val="222222"/>
          <w:sz w:val="24"/>
          <w:szCs w:val="24"/>
          <w:lang w:val="en"/>
        </w:rPr>
        <w:t xml:space="preserve">, </w:t>
      </w:r>
      <w:del w:id="59" w:author="CAMT" w:date="2014-03-04T08:58:00Z">
        <w:r w:rsidDel="004D1975">
          <w:rPr>
            <w:color w:val="222222"/>
            <w:sz w:val="24"/>
            <w:szCs w:val="24"/>
            <w:lang w:val="en"/>
          </w:rPr>
          <w:delText xml:space="preserve">including </w:delText>
        </w:r>
      </w:del>
      <w:r>
        <w:rPr>
          <w:rStyle w:val="hps"/>
          <w:color w:val="222222"/>
          <w:sz w:val="24"/>
          <w:szCs w:val="24"/>
          <w:lang w:val="en"/>
        </w:rPr>
        <w:t>Photoshop and</w:t>
      </w:r>
      <w:r>
        <w:rPr>
          <w:color w:val="222222"/>
          <w:sz w:val="24"/>
          <w:szCs w:val="24"/>
          <w:lang w:val="en"/>
        </w:rPr>
        <w:t xml:space="preserve"> </w:t>
      </w:r>
      <w:proofErr w:type="spellStart"/>
      <w:r>
        <w:rPr>
          <w:rStyle w:val="hps"/>
          <w:color w:val="222222"/>
          <w:sz w:val="24"/>
          <w:szCs w:val="24"/>
          <w:lang w:val="en"/>
        </w:rPr>
        <w:t>ImageReady</w:t>
      </w:r>
      <w:proofErr w:type="spellEnd"/>
      <w:r>
        <w:rPr>
          <w:rStyle w:val="hps"/>
          <w:color w:val="222222"/>
          <w:sz w:val="24"/>
          <w:szCs w:val="24"/>
          <w:lang w:val="en"/>
        </w:rPr>
        <w:t>.</w:t>
      </w:r>
      <w:commentRangeEnd w:id="42"/>
      <w:r w:rsidR="004D1975">
        <w:rPr>
          <w:rStyle w:val="CommentReference"/>
          <w:rFonts w:ascii="Arial" w:eastAsia="Arial" w:hAnsi="Arial" w:cs="Cordia New"/>
          <w:color w:val="000000"/>
        </w:rPr>
        <w:commentReference w:id="42"/>
      </w:r>
    </w:p>
    <w:p w14:paraId="241B569A" w14:textId="77777777" w:rsidR="00E23EC9" w:rsidRPr="001E2E55" w:rsidRDefault="00E23EC9" w:rsidP="00E23EC9">
      <w:pPr>
        <w:widowControl w:val="0"/>
        <w:ind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tools</w:t>
      </w:r>
    </w:p>
    <w:p w14:paraId="47D60A97" w14:textId="77777777" w:rsidR="00E23EC9" w:rsidRPr="004A528F" w:rsidRDefault="00E23EC9" w:rsidP="00E23EC9">
      <w:pPr>
        <w:widowControl w:val="0"/>
        <w:ind w:firstLine="720"/>
        <w:rPr>
          <w:rFonts w:ascii="Times New Roman" w:hAnsi="Times New Roman" w:cs="Times New Roman"/>
          <w:lang w:val="en"/>
        </w:rPr>
      </w:pPr>
      <w:r>
        <w:rPr>
          <w:rFonts w:ascii="Times New Roman" w:hAnsi="Times New Roman" w:cs="Times New Roman"/>
          <w:lang w:val="en"/>
        </w:rPr>
        <w:t>-Photoshop can create and edit images for decorating the user interface.</w:t>
      </w:r>
      <w:r>
        <w:rPr>
          <w:rFonts w:ascii="Times New Roman" w:hAnsi="Times New Roman" w:cs="Times New Roman"/>
        </w:rPr>
        <w:t xml:space="preserve"> </w:t>
      </w:r>
    </w:p>
    <w:p w14:paraId="796128FB" w14:textId="77777777" w:rsidR="00E23EC9" w:rsidRPr="001E2E55" w:rsidRDefault="00E23EC9" w:rsidP="00E23EC9">
      <w:pPr>
        <w:widowControl w:val="0"/>
        <w:rPr>
          <w:rFonts w:ascii="Times New Roman" w:hAnsi="Times New Roman" w:cs="Times New Roman"/>
        </w:rPr>
      </w:pPr>
    </w:p>
    <w:p w14:paraId="1F6E1521" w14:textId="77777777" w:rsidR="00E23EC9" w:rsidRDefault="00E23EC9" w:rsidP="00E23EC9">
      <w:pPr>
        <w:widowControl w:val="0"/>
        <w:rPr>
          <w:rFonts w:ascii="Times New Roman" w:hAnsi="Times New Roman" w:cs="Times New Roman"/>
          <w:sz w:val="36"/>
          <w:szCs w:val="36"/>
        </w:rPr>
      </w:pPr>
    </w:p>
    <w:p w14:paraId="5D2D54D9" w14:textId="77777777" w:rsidR="00E23EC9" w:rsidRDefault="00E23EC9" w:rsidP="00E23EC9">
      <w:pPr>
        <w:widowControl w:val="0"/>
        <w:rPr>
          <w:rFonts w:ascii="Times New Roman" w:hAnsi="Times New Roman" w:cs="Times New Roman"/>
          <w:sz w:val="36"/>
          <w:szCs w:val="36"/>
        </w:rPr>
      </w:pPr>
    </w:p>
    <w:p w14:paraId="2F1CFC13" w14:textId="77777777" w:rsidR="00E23EC9" w:rsidRDefault="00E23EC9" w:rsidP="00E23EC9">
      <w:pPr>
        <w:widowControl w:val="0"/>
        <w:rPr>
          <w:rFonts w:ascii="Times New Roman" w:hAnsi="Times New Roman" w:cs="Times New Roman"/>
          <w:sz w:val="36"/>
          <w:szCs w:val="36"/>
        </w:rPr>
      </w:pPr>
    </w:p>
    <w:p w14:paraId="05FF2652" w14:textId="77777777" w:rsidR="00E23EC9" w:rsidRDefault="00E23EC9" w:rsidP="00E23EC9">
      <w:pPr>
        <w:widowControl w:val="0"/>
        <w:rPr>
          <w:rFonts w:ascii="Times New Roman" w:hAnsi="Times New Roman" w:cs="Times New Roman"/>
          <w:sz w:val="36"/>
          <w:szCs w:val="36"/>
        </w:rPr>
      </w:pPr>
    </w:p>
    <w:p w14:paraId="286DBADB" w14:textId="77777777" w:rsidR="00E23EC9" w:rsidRDefault="00E23EC9" w:rsidP="00E23EC9">
      <w:pPr>
        <w:widowControl w:val="0"/>
        <w:rPr>
          <w:rFonts w:ascii="Times New Roman" w:hAnsi="Times New Roman" w:cs="Times New Roman"/>
          <w:sz w:val="36"/>
          <w:szCs w:val="36"/>
        </w:rPr>
      </w:pPr>
    </w:p>
    <w:p w14:paraId="14A63DB3" w14:textId="77777777" w:rsidR="00E23EC9" w:rsidRDefault="00E23EC9" w:rsidP="00E23EC9">
      <w:pPr>
        <w:widowControl w:val="0"/>
        <w:rPr>
          <w:rFonts w:ascii="Times New Roman" w:hAnsi="Times New Roman" w:cs="Times New Roman"/>
          <w:sz w:val="36"/>
          <w:szCs w:val="36"/>
        </w:rPr>
      </w:pPr>
    </w:p>
    <w:p w14:paraId="4899C336" w14:textId="77777777" w:rsidR="00E23EC9" w:rsidRDefault="00E23EC9" w:rsidP="00E23EC9">
      <w:pPr>
        <w:widowControl w:val="0"/>
        <w:rPr>
          <w:rFonts w:ascii="Times New Roman" w:hAnsi="Times New Roman" w:cs="Times New Roman"/>
          <w:sz w:val="36"/>
          <w:szCs w:val="36"/>
        </w:rPr>
      </w:pPr>
    </w:p>
    <w:p w14:paraId="4DE2B786" w14:textId="77777777" w:rsidR="00E23EC9" w:rsidRDefault="00E23EC9" w:rsidP="00E23EC9">
      <w:pPr>
        <w:widowControl w:val="0"/>
        <w:rPr>
          <w:rFonts w:ascii="Times New Roman" w:hAnsi="Times New Roman" w:cs="Times New Roman"/>
          <w:sz w:val="36"/>
          <w:szCs w:val="36"/>
        </w:rPr>
      </w:pPr>
    </w:p>
    <w:p w14:paraId="0DA75F68" w14:textId="77777777" w:rsidR="00E23EC9" w:rsidRDefault="00E23EC9" w:rsidP="00E23EC9">
      <w:pPr>
        <w:widowControl w:val="0"/>
        <w:rPr>
          <w:rFonts w:ascii="Times New Roman" w:hAnsi="Times New Roman" w:cs="Times New Roman"/>
          <w:sz w:val="36"/>
          <w:szCs w:val="36"/>
        </w:rPr>
      </w:pPr>
    </w:p>
    <w:p w14:paraId="6903D672" w14:textId="77777777" w:rsidR="00E23EC9" w:rsidRDefault="00E23EC9" w:rsidP="00E23EC9">
      <w:pPr>
        <w:widowControl w:val="0"/>
        <w:rPr>
          <w:rFonts w:ascii="Times New Roman" w:hAnsi="Times New Roman" w:cs="Times New Roman"/>
          <w:sz w:val="36"/>
          <w:szCs w:val="36"/>
        </w:rPr>
      </w:pPr>
    </w:p>
    <w:p w14:paraId="5346C00F" w14:textId="77777777" w:rsidR="00E23EC9" w:rsidRDefault="00E23EC9" w:rsidP="00E23EC9">
      <w:pPr>
        <w:widowControl w:val="0"/>
        <w:rPr>
          <w:rFonts w:ascii="Times New Roman" w:hAnsi="Times New Roman" w:cs="Times New Roman"/>
          <w:sz w:val="36"/>
          <w:szCs w:val="36"/>
        </w:rPr>
      </w:pPr>
    </w:p>
    <w:p w14:paraId="5C42E7D3" w14:textId="77777777" w:rsidR="00E23EC9" w:rsidRDefault="00E23EC9" w:rsidP="00E23EC9">
      <w:pPr>
        <w:widowControl w:val="0"/>
        <w:rPr>
          <w:rFonts w:ascii="Times New Roman" w:hAnsi="Times New Roman" w:cs="Times New Roman"/>
          <w:sz w:val="36"/>
          <w:szCs w:val="36"/>
        </w:rPr>
      </w:pPr>
    </w:p>
    <w:p w14:paraId="0DC46478" w14:textId="77777777" w:rsidR="00E23EC9" w:rsidRDefault="00E23EC9" w:rsidP="00E23EC9">
      <w:pPr>
        <w:widowControl w:val="0"/>
        <w:rPr>
          <w:rFonts w:ascii="Times New Roman" w:hAnsi="Times New Roman" w:cs="Times New Roman"/>
          <w:sz w:val="36"/>
          <w:szCs w:val="36"/>
        </w:rPr>
      </w:pPr>
    </w:p>
    <w:p w14:paraId="424F08C4" w14:textId="77777777" w:rsidR="00E23EC9" w:rsidRDefault="00E23EC9" w:rsidP="00E23EC9">
      <w:pPr>
        <w:widowControl w:val="0"/>
        <w:rPr>
          <w:rFonts w:ascii="Times New Roman" w:hAnsi="Times New Roman" w:cs="Times New Roman"/>
          <w:sz w:val="36"/>
          <w:szCs w:val="36"/>
        </w:rPr>
      </w:pPr>
    </w:p>
    <w:p w14:paraId="1C77AFB3" w14:textId="77777777" w:rsidR="00E23EC9" w:rsidRDefault="00E23EC9" w:rsidP="00E23EC9">
      <w:pPr>
        <w:widowControl w:val="0"/>
        <w:rPr>
          <w:rFonts w:ascii="Times New Roman" w:hAnsi="Times New Roman" w:cs="Times New Roman"/>
          <w:sz w:val="36"/>
          <w:szCs w:val="36"/>
        </w:rPr>
      </w:pPr>
    </w:p>
    <w:p w14:paraId="369C2A70" w14:textId="77777777" w:rsidR="00E23EC9" w:rsidRPr="00E23EC9" w:rsidRDefault="00E23EC9" w:rsidP="00E23EC9">
      <w:pPr>
        <w:pStyle w:val="Heading1"/>
        <w:rPr>
          <w:rFonts w:ascii="Times New Roman" w:hAnsi="Times New Roman" w:cs="Times New Roman"/>
          <w:color w:val="auto"/>
          <w:sz w:val="40"/>
        </w:rPr>
      </w:pPr>
      <w:bookmarkStart w:id="60" w:name="_Toc381677384"/>
      <w:r w:rsidRPr="00E23EC9">
        <w:rPr>
          <w:rFonts w:ascii="Times New Roman" w:hAnsi="Times New Roman" w:cs="Times New Roman"/>
          <w:color w:val="auto"/>
          <w:sz w:val="40"/>
        </w:rPr>
        <w:lastRenderedPageBreak/>
        <w:t>Chapter Three Quality Standard</w:t>
      </w:r>
      <w:bookmarkEnd w:id="60"/>
    </w:p>
    <w:p w14:paraId="2014DE4F" w14:textId="77777777" w:rsidR="00E23EC9" w:rsidRPr="001E2E55" w:rsidRDefault="00E23EC9" w:rsidP="00E23EC9">
      <w:pPr>
        <w:widowControl w:val="0"/>
        <w:rPr>
          <w:rFonts w:ascii="Times New Roman" w:hAnsi="Times New Roman" w:cs="Times New Roman"/>
        </w:rPr>
      </w:pPr>
    </w:p>
    <w:p w14:paraId="5BA14B73" w14:textId="77777777" w:rsidR="00E23EC9" w:rsidRPr="001E2E55" w:rsidRDefault="00E23EC9" w:rsidP="00E23EC9">
      <w:pPr>
        <w:widowControl w:val="0"/>
        <w:rPr>
          <w:rFonts w:ascii="Times New Roman" w:hAnsi="Times New Roman" w:cs="Times New Roman"/>
          <w:sz w:val="36"/>
          <w:szCs w:val="36"/>
        </w:rPr>
      </w:pPr>
      <w:r w:rsidRPr="001E2E55">
        <w:rPr>
          <w:rFonts w:ascii="Times New Roman" w:hAnsi="Times New Roman" w:cs="Times New Roman"/>
          <w:sz w:val="36"/>
          <w:szCs w:val="36"/>
        </w:rPr>
        <w:t xml:space="preserve">3.1 ISO 29110 for Very Small </w:t>
      </w:r>
      <w:proofErr w:type="gramStart"/>
      <w:r w:rsidRPr="001E2E55">
        <w:rPr>
          <w:rFonts w:ascii="Times New Roman" w:hAnsi="Times New Roman" w:cs="Times New Roman"/>
          <w:sz w:val="36"/>
          <w:szCs w:val="36"/>
        </w:rPr>
        <w:t>Entity(</w:t>
      </w:r>
      <w:proofErr w:type="gramEnd"/>
      <w:r w:rsidRPr="001E2E55">
        <w:rPr>
          <w:rFonts w:ascii="Times New Roman" w:hAnsi="Times New Roman" w:cs="Times New Roman"/>
          <w:sz w:val="36"/>
          <w:szCs w:val="36"/>
        </w:rPr>
        <w:t>VSE)</w:t>
      </w:r>
    </w:p>
    <w:p w14:paraId="55D850F2" w14:textId="77777777" w:rsidR="00E23EC9" w:rsidRPr="001E2E55" w:rsidRDefault="00E23EC9" w:rsidP="00E23EC9">
      <w:pPr>
        <w:widowControl w:val="0"/>
        <w:ind w:firstLine="720"/>
        <w:rPr>
          <w:rFonts w:ascii="Times New Roman" w:hAnsi="Times New Roman" w:cs="Times New Roman"/>
          <w:sz w:val="24"/>
          <w:szCs w:val="24"/>
        </w:rPr>
      </w:pPr>
      <w:r w:rsidRPr="001E2E55">
        <w:rPr>
          <w:rFonts w:ascii="Times New Roman" w:hAnsi="Times New Roman" w:cs="Times New Roman"/>
          <w:sz w:val="24"/>
          <w:szCs w:val="24"/>
        </w:rPr>
        <w:t>ISO 29110 is a guide applies to a very small entity, enterprise, organization, department or project up to 25 people dedicated to software development. The guide provides project management and software implementation process which integrate practi</w:t>
      </w:r>
      <w:r>
        <w:rPr>
          <w:rFonts w:ascii="Times New Roman" w:hAnsi="Times New Roman" w:cs="Times New Roman"/>
          <w:sz w:val="24"/>
          <w:szCs w:val="24"/>
        </w:rPr>
        <w:t>ce based on the selection of ISO</w:t>
      </w:r>
      <w:r w:rsidRPr="001E2E55">
        <w:rPr>
          <w:rFonts w:ascii="Times New Roman" w:hAnsi="Times New Roman" w:cs="Times New Roman"/>
          <w:sz w:val="24"/>
          <w:szCs w:val="24"/>
        </w:rPr>
        <w:t>/IEC 12207 systems and software engineering-sof</w:t>
      </w:r>
      <w:r>
        <w:rPr>
          <w:rFonts w:ascii="Times New Roman" w:hAnsi="Times New Roman" w:cs="Times New Roman"/>
          <w:sz w:val="24"/>
          <w:szCs w:val="24"/>
        </w:rPr>
        <w:t>tware life cycle process and ISO</w:t>
      </w:r>
      <w:r w:rsidRPr="001E2E55">
        <w:rPr>
          <w:rFonts w:ascii="Times New Roman" w:hAnsi="Times New Roman" w:cs="Times New Roman"/>
          <w:sz w:val="24"/>
          <w:szCs w:val="24"/>
        </w:rPr>
        <w:t>/IEC 15289 software engineering-software life cycle process guideline for the content of software life cycle process information product (documentation) standards elements</w:t>
      </w:r>
    </w:p>
    <w:p w14:paraId="66A62968" w14:textId="77777777" w:rsidR="00E23EC9" w:rsidRPr="001E2E55" w:rsidRDefault="00E23EC9" w:rsidP="00E23EC9">
      <w:pPr>
        <w:widowControl w:val="0"/>
        <w:rPr>
          <w:rFonts w:ascii="Times New Roman" w:hAnsi="Times New Roman" w:cs="Times New Roman"/>
        </w:rPr>
      </w:pPr>
    </w:p>
    <w:p w14:paraId="0F8F5E4A" w14:textId="77777777" w:rsidR="00E23EC9" w:rsidRPr="001E2E55" w:rsidRDefault="00E23EC9" w:rsidP="00E23EC9">
      <w:pPr>
        <w:widowControl w:val="0"/>
        <w:rPr>
          <w:rFonts w:ascii="Times New Roman" w:hAnsi="Times New Roman" w:cs="Times New Roman"/>
          <w:sz w:val="36"/>
          <w:szCs w:val="36"/>
        </w:rPr>
      </w:pPr>
      <w:r w:rsidRPr="001E2E55">
        <w:rPr>
          <w:rFonts w:ascii="Times New Roman" w:hAnsi="Times New Roman" w:cs="Times New Roman"/>
          <w:sz w:val="36"/>
          <w:szCs w:val="36"/>
        </w:rPr>
        <w:t>3.1.1 Project management process</w:t>
      </w:r>
    </w:p>
    <w:p w14:paraId="0A20F8C1" w14:textId="77777777" w:rsidR="00E23EC9" w:rsidRPr="001E2E55" w:rsidRDefault="00E23EC9" w:rsidP="00E23EC9">
      <w:pPr>
        <w:widowControl w:val="0"/>
        <w:rPr>
          <w:rFonts w:ascii="Times New Roman" w:hAnsi="Times New Roman" w:cs="Times New Roman"/>
          <w:sz w:val="24"/>
          <w:szCs w:val="24"/>
        </w:rPr>
      </w:pPr>
      <w:r w:rsidRPr="001E2E55">
        <w:rPr>
          <w:rFonts w:ascii="Times New Roman" w:hAnsi="Times New Roman" w:cs="Times New Roman"/>
          <w:sz w:val="24"/>
          <w:szCs w:val="24"/>
        </w:rPr>
        <w:tab/>
        <w:t>The purpose of the software management process is to establish and carry out in a systematic way the task of the software implementation project which allows complying with the project’s objectives in the expected quality. Time and cost</w:t>
      </w:r>
    </w:p>
    <w:p w14:paraId="2DF3BC9C" w14:textId="77777777" w:rsidR="00E23EC9" w:rsidRPr="001E2E55" w:rsidRDefault="00E23EC9" w:rsidP="00E23EC9">
      <w:pPr>
        <w:widowControl w:val="0"/>
        <w:rPr>
          <w:rFonts w:ascii="Times New Roman" w:hAnsi="Times New Roman" w:cs="Times New Roman"/>
          <w:sz w:val="24"/>
          <w:szCs w:val="24"/>
        </w:rPr>
      </w:pPr>
    </w:p>
    <w:p w14:paraId="7A9784DC" w14:textId="77777777" w:rsidR="00E23EC9" w:rsidRPr="001E2E55" w:rsidRDefault="00E23EC9" w:rsidP="00E23EC9">
      <w:pPr>
        <w:widowControl w:val="0"/>
        <w:rPr>
          <w:rFonts w:ascii="Times New Roman" w:hAnsi="Times New Roman" w:cs="Times New Roman"/>
          <w:sz w:val="24"/>
          <w:szCs w:val="24"/>
        </w:rPr>
      </w:pPr>
      <w:r w:rsidRPr="001E2E55">
        <w:rPr>
          <w:rFonts w:ascii="Times New Roman" w:hAnsi="Times New Roman" w:cs="Times New Roman"/>
          <w:sz w:val="24"/>
          <w:szCs w:val="24"/>
        </w:rPr>
        <w:t>Selected process</w:t>
      </w:r>
    </w:p>
    <w:p w14:paraId="21D0E41C" w14:textId="77777777" w:rsidR="00E23EC9" w:rsidRPr="001E2E55" w:rsidRDefault="00E23EC9" w:rsidP="00E23EC9">
      <w:pPr>
        <w:widowControl w:val="0"/>
        <w:rPr>
          <w:rFonts w:ascii="Times New Roman" w:hAnsi="Times New Roman" w:cs="Times New Roman"/>
          <w:sz w:val="24"/>
          <w:szCs w:val="24"/>
        </w:rPr>
      </w:pPr>
      <w:r w:rsidRPr="001E2E55">
        <w:rPr>
          <w:rFonts w:ascii="Times New Roman" w:hAnsi="Times New Roman" w:cs="Times New Roman"/>
          <w:sz w:val="24"/>
          <w:szCs w:val="24"/>
        </w:rPr>
        <w:t>3.1.1.1 Project planning process</w:t>
      </w:r>
    </w:p>
    <w:p w14:paraId="65CBC722" w14:textId="77777777" w:rsidR="00E23EC9" w:rsidRPr="001E2E55" w:rsidRDefault="00E23EC9" w:rsidP="00E23EC9">
      <w:pPr>
        <w:widowControl w:val="0"/>
        <w:rPr>
          <w:rFonts w:ascii="Times New Roman" w:hAnsi="Times New Roman" w:cs="Times New Roman"/>
          <w:sz w:val="24"/>
          <w:szCs w:val="24"/>
        </w:rPr>
      </w:pPr>
      <w:r w:rsidRPr="001E2E55">
        <w:rPr>
          <w:rFonts w:ascii="Times New Roman" w:hAnsi="Times New Roman" w:cs="Times New Roman"/>
          <w:sz w:val="24"/>
          <w:szCs w:val="24"/>
        </w:rPr>
        <w:t>3.1.1.2 Project plan execution process</w:t>
      </w:r>
    </w:p>
    <w:p w14:paraId="55A34FB2" w14:textId="77777777" w:rsidR="00E23EC9" w:rsidRPr="001E2E55" w:rsidRDefault="00E23EC9" w:rsidP="00E23EC9">
      <w:pPr>
        <w:widowControl w:val="0"/>
        <w:rPr>
          <w:rFonts w:ascii="Times New Roman" w:hAnsi="Times New Roman" w:cs="Times New Roman"/>
          <w:sz w:val="24"/>
          <w:szCs w:val="24"/>
        </w:rPr>
      </w:pPr>
      <w:r w:rsidRPr="001E2E55">
        <w:rPr>
          <w:rFonts w:ascii="Times New Roman" w:hAnsi="Times New Roman" w:cs="Times New Roman"/>
          <w:sz w:val="24"/>
          <w:szCs w:val="24"/>
        </w:rPr>
        <w:t>3.1.1.3 Project assessment and control process</w:t>
      </w:r>
    </w:p>
    <w:p w14:paraId="75355287" w14:textId="77777777" w:rsidR="00E23EC9" w:rsidRPr="001E2E55" w:rsidRDefault="00E23EC9" w:rsidP="00E23EC9">
      <w:pPr>
        <w:widowControl w:val="0"/>
        <w:rPr>
          <w:rFonts w:ascii="Times New Roman" w:hAnsi="Times New Roman" w:cs="Times New Roman"/>
          <w:sz w:val="24"/>
          <w:szCs w:val="24"/>
        </w:rPr>
      </w:pPr>
      <w:r w:rsidRPr="001E2E55">
        <w:rPr>
          <w:rFonts w:ascii="Times New Roman" w:hAnsi="Times New Roman" w:cs="Times New Roman"/>
          <w:sz w:val="24"/>
          <w:szCs w:val="24"/>
        </w:rPr>
        <w:t>3.1.1.4 Project closer process</w:t>
      </w:r>
    </w:p>
    <w:p w14:paraId="19ABF058" w14:textId="77777777" w:rsidR="00E23EC9" w:rsidRDefault="00E23EC9" w:rsidP="00E23EC9">
      <w:pPr>
        <w:widowControl w:val="0"/>
        <w:rPr>
          <w:rFonts w:ascii="Times New Roman" w:hAnsi="Times New Roman" w:cs="Times New Roman"/>
        </w:rPr>
      </w:pPr>
    </w:p>
    <w:p w14:paraId="743017A3" w14:textId="77777777" w:rsidR="00E23EC9" w:rsidRPr="001E2E55" w:rsidRDefault="00E23EC9" w:rsidP="00E23EC9">
      <w:pPr>
        <w:widowControl w:val="0"/>
        <w:rPr>
          <w:rFonts w:ascii="Times New Roman" w:hAnsi="Times New Roman" w:cs="Times New Roman"/>
          <w:sz w:val="36"/>
          <w:szCs w:val="36"/>
        </w:rPr>
      </w:pPr>
      <w:r w:rsidRPr="001E2E55">
        <w:rPr>
          <w:rFonts w:ascii="Times New Roman" w:hAnsi="Times New Roman" w:cs="Times New Roman"/>
          <w:sz w:val="36"/>
          <w:szCs w:val="36"/>
        </w:rPr>
        <w:t>3.1.2 Software implementation process</w:t>
      </w:r>
    </w:p>
    <w:p w14:paraId="7407C6D7" w14:textId="77777777" w:rsidR="00E23EC9" w:rsidRPr="001E2E55" w:rsidRDefault="00E23EC9" w:rsidP="00E23EC9">
      <w:pPr>
        <w:widowControl w:val="0"/>
        <w:ind w:firstLine="720"/>
        <w:rPr>
          <w:rFonts w:ascii="Times New Roman" w:hAnsi="Times New Roman" w:cs="Times New Roman"/>
          <w:sz w:val="24"/>
          <w:szCs w:val="24"/>
        </w:rPr>
      </w:pPr>
      <w:r w:rsidRPr="001E2E55">
        <w:rPr>
          <w:rFonts w:ascii="Times New Roman" w:hAnsi="Times New Roman" w:cs="Times New Roman"/>
          <w:sz w:val="24"/>
          <w:szCs w:val="24"/>
        </w:rPr>
        <w:t>The purpose of the software implementation process is the systematic performance of the analysis, design, construction, integration and test actives for new or modified software products according to the specified requirements.</w:t>
      </w:r>
    </w:p>
    <w:p w14:paraId="69642568" w14:textId="77777777" w:rsidR="00E23EC9" w:rsidRPr="001E2E55" w:rsidRDefault="00E23EC9" w:rsidP="00E23EC9">
      <w:pPr>
        <w:widowControl w:val="0"/>
        <w:rPr>
          <w:rFonts w:ascii="Times New Roman" w:hAnsi="Times New Roman" w:cs="Times New Roman"/>
          <w:sz w:val="24"/>
          <w:szCs w:val="24"/>
        </w:rPr>
      </w:pPr>
      <w:r w:rsidRPr="001E2E55">
        <w:rPr>
          <w:rFonts w:ascii="Times New Roman" w:hAnsi="Times New Roman" w:cs="Times New Roman"/>
          <w:sz w:val="24"/>
          <w:szCs w:val="24"/>
        </w:rPr>
        <w:t>Selected process</w:t>
      </w:r>
    </w:p>
    <w:p w14:paraId="41FBF800" w14:textId="77777777" w:rsidR="00E23EC9" w:rsidRPr="001E2E55" w:rsidRDefault="00E23EC9" w:rsidP="00E23EC9">
      <w:pPr>
        <w:widowControl w:val="0"/>
        <w:rPr>
          <w:rFonts w:ascii="Times New Roman" w:hAnsi="Times New Roman" w:cs="Times New Roman"/>
          <w:sz w:val="24"/>
          <w:szCs w:val="24"/>
        </w:rPr>
      </w:pPr>
      <w:r w:rsidRPr="001E2E55">
        <w:rPr>
          <w:rFonts w:ascii="Times New Roman" w:hAnsi="Times New Roman" w:cs="Times New Roman"/>
          <w:sz w:val="24"/>
          <w:szCs w:val="24"/>
        </w:rPr>
        <w:t>3.1.2.1 Software implementation process</w:t>
      </w:r>
    </w:p>
    <w:p w14:paraId="7A65DD15" w14:textId="77777777" w:rsidR="00E23EC9" w:rsidRPr="001E2E55" w:rsidRDefault="00E23EC9" w:rsidP="00E23EC9">
      <w:pPr>
        <w:widowControl w:val="0"/>
        <w:rPr>
          <w:rFonts w:ascii="Times New Roman" w:hAnsi="Times New Roman" w:cs="Times New Roman"/>
          <w:sz w:val="24"/>
          <w:szCs w:val="24"/>
        </w:rPr>
      </w:pPr>
      <w:r w:rsidRPr="001E2E55">
        <w:rPr>
          <w:rFonts w:ascii="Times New Roman" w:hAnsi="Times New Roman" w:cs="Times New Roman"/>
          <w:sz w:val="24"/>
          <w:szCs w:val="24"/>
        </w:rPr>
        <w:t>3.1.2.2 Software requirement analysis process</w:t>
      </w:r>
    </w:p>
    <w:p w14:paraId="30DF5A9A" w14:textId="77777777" w:rsidR="00E23EC9" w:rsidRPr="001E2E55" w:rsidRDefault="00E23EC9" w:rsidP="00E23EC9">
      <w:pPr>
        <w:widowControl w:val="0"/>
        <w:rPr>
          <w:rFonts w:ascii="Times New Roman" w:hAnsi="Times New Roman" w:cs="Times New Roman"/>
          <w:sz w:val="24"/>
          <w:szCs w:val="24"/>
        </w:rPr>
      </w:pPr>
      <w:r w:rsidRPr="001E2E55">
        <w:rPr>
          <w:rFonts w:ascii="Times New Roman" w:hAnsi="Times New Roman" w:cs="Times New Roman"/>
          <w:sz w:val="24"/>
          <w:szCs w:val="24"/>
        </w:rPr>
        <w:t>3.1.2.3 Software architectural design process</w:t>
      </w:r>
    </w:p>
    <w:p w14:paraId="03A3960C" w14:textId="77777777" w:rsidR="00E23EC9" w:rsidRPr="001E2E55" w:rsidRDefault="00E23EC9" w:rsidP="00E23EC9">
      <w:pPr>
        <w:widowControl w:val="0"/>
        <w:rPr>
          <w:rFonts w:ascii="Times New Roman" w:hAnsi="Times New Roman" w:cs="Times New Roman"/>
          <w:sz w:val="24"/>
          <w:szCs w:val="24"/>
        </w:rPr>
      </w:pPr>
      <w:r w:rsidRPr="001E2E55">
        <w:rPr>
          <w:rFonts w:ascii="Times New Roman" w:hAnsi="Times New Roman" w:cs="Times New Roman"/>
          <w:sz w:val="24"/>
          <w:szCs w:val="24"/>
        </w:rPr>
        <w:t>3.1.2.4 Software construction process</w:t>
      </w:r>
    </w:p>
    <w:p w14:paraId="35C00481" w14:textId="77777777" w:rsidR="00E23EC9" w:rsidRPr="001E2E55" w:rsidRDefault="00E23EC9" w:rsidP="00E23EC9">
      <w:pPr>
        <w:widowControl w:val="0"/>
        <w:rPr>
          <w:rFonts w:ascii="Times New Roman" w:hAnsi="Times New Roman" w:cs="Times New Roman"/>
          <w:sz w:val="24"/>
          <w:szCs w:val="24"/>
        </w:rPr>
      </w:pPr>
      <w:r w:rsidRPr="001E2E55">
        <w:rPr>
          <w:rFonts w:ascii="Times New Roman" w:hAnsi="Times New Roman" w:cs="Times New Roman"/>
          <w:sz w:val="24"/>
          <w:szCs w:val="24"/>
        </w:rPr>
        <w:t>3.1.2.5 Software integration process and test process</w:t>
      </w:r>
    </w:p>
    <w:p w14:paraId="2279A0E8" w14:textId="77777777" w:rsidR="00E23EC9" w:rsidRDefault="00E23EC9" w:rsidP="00E23EC9">
      <w:pPr>
        <w:widowControl w:val="0"/>
        <w:rPr>
          <w:rFonts w:ascii="Times New Roman" w:hAnsi="Times New Roman" w:cs="Times New Roman"/>
          <w:sz w:val="24"/>
          <w:szCs w:val="24"/>
        </w:rPr>
      </w:pPr>
      <w:r w:rsidRPr="001E2E55">
        <w:rPr>
          <w:rFonts w:ascii="Times New Roman" w:hAnsi="Times New Roman" w:cs="Times New Roman"/>
          <w:sz w:val="24"/>
          <w:szCs w:val="24"/>
        </w:rPr>
        <w:t>3.1.2.6 Software delivery process</w:t>
      </w:r>
    </w:p>
    <w:p w14:paraId="2F1EA82B" w14:textId="77777777" w:rsidR="00E23EC9" w:rsidRPr="00A939E3" w:rsidRDefault="00E23EC9" w:rsidP="00A939E3">
      <w:pPr>
        <w:pStyle w:val="Heading1"/>
        <w:rPr>
          <w:rFonts w:ascii="Times New Roman" w:hAnsi="Times New Roman" w:cs="Times New Roman"/>
          <w:color w:val="auto"/>
          <w:sz w:val="40"/>
        </w:rPr>
      </w:pPr>
      <w:bookmarkStart w:id="61" w:name="_Toc381677385"/>
      <w:r w:rsidRPr="00A939E3">
        <w:rPr>
          <w:rFonts w:ascii="Times New Roman" w:hAnsi="Times New Roman" w:cs="Times New Roman"/>
          <w:color w:val="auto"/>
          <w:sz w:val="40"/>
        </w:rPr>
        <w:lastRenderedPageBreak/>
        <w:t>Chapter Four Project Plan</w:t>
      </w:r>
      <w:bookmarkEnd w:id="61"/>
    </w:p>
    <w:p w14:paraId="462642D3" w14:textId="77777777" w:rsidR="00E23EC9" w:rsidRPr="001E2E55" w:rsidRDefault="00E23EC9" w:rsidP="00E23EC9">
      <w:pPr>
        <w:widowControl w:val="0"/>
        <w:rPr>
          <w:rFonts w:ascii="Times New Roman" w:hAnsi="Times New Roman" w:cs="Times New Roman"/>
        </w:rPr>
      </w:pPr>
    </w:p>
    <w:p w14:paraId="44DE8440" w14:textId="77777777" w:rsidR="00E23EC9" w:rsidRPr="00FC3851" w:rsidRDefault="00E23EC9" w:rsidP="00FC3851">
      <w:pPr>
        <w:pStyle w:val="Heading2"/>
        <w:rPr>
          <w:rFonts w:ascii="Times New Roman" w:hAnsi="Times New Roman" w:cs="Times New Roman"/>
          <w:color w:val="auto"/>
          <w:sz w:val="36"/>
          <w:szCs w:val="36"/>
        </w:rPr>
      </w:pPr>
      <w:r w:rsidRPr="00FC3851">
        <w:rPr>
          <w:rFonts w:ascii="Times New Roman" w:hAnsi="Times New Roman" w:cs="Times New Roman"/>
          <w:color w:val="auto"/>
          <w:sz w:val="36"/>
          <w:szCs w:val="36"/>
        </w:rPr>
        <w:t>4.1 Motivation</w:t>
      </w:r>
    </w:p>
    <w:p w14:paraId="27845ECC" w14:textId="77777777" w:rsidR="00E23EC9" w:rsidRPr="001E2E55" w:rsidRDefault="00E23EC9" w:rsidP="00E23EC9">
      <w:pPr>
        <w:widowControl w:val="0"/>
        <w:ind w:firstLine="720"/>
        <w:rPr>
          <w:rFonts w:ascii="Times New Roman" w:hAnsi="Times New Roman" w:cs="Times New Roman"/>
          <w:sz w:val="24"/>
          <w:szCs w:val="24"/>
        </w:rPr>
      </w:pPr>
      <w:commentRangeStart w:id="62"/>
      <w:r w:rsidRPr="001E2E55">
        <w:rPr>
          <w:rFonts w:ascii="Times New Roman" w:hAnsi="Times New Roman" w:cs="Times New Roman"/>
          <w:sz w:val="24"/>
          <w:szCs w:val="24"/>
        </w:rPr>
        <w:t>From the several problem of study in the Course, ex. student cannot come for study or take an assignment, but almost Thai students have the smartphone and computer. This is the reason why they must use this software to get the convenience from our device.</w:t>
      </w:r>
      <w:r>
        <w:rPr>
          <w:rFonts w:ascii="Times New Roman" w:hAnsi="Times New Roman" w:cs="Times New Roman"/>
          <w:sz w:val="24"/>
          <w:szCs w:val="24"/>
        </w:rPr>
        <w:t xml:space="preserve"> </w:t>
      </w:r>
      <w:r w:rsidRPr="001E2E55">
        <w:rPr>
          <w:rFonts w:ascii="Times New Roman" w:hAnsi="Times New Roman" w:cs="Times New Roman"/>
          <w:sz w:val="24"/>
          <w:szCs w:val="24"/>
        </w:rPr>
        <w:t>Nowadays most students in Thailand use smartphone</w:t>
      </w:r>
      <w:r>
        <w:rPr>
          <w:rFonts w:ascii="Times New Roman" w:hAnsi="Times New Roman" w:cs="Times New Roman"/>
          <w:sz w:val="24"/>
          <w:szCs w:val="24"/>
        </w:rPr>
        <w:t>s</w:t>
      </w:r>
      <w:r w:rsidRPr="001E2E55">
        <w:rPr>
          <w:rFonts w:ascii="Times New Roman" w:hAnsi="Times New Roman" w:cs="Times New Roman"/>
          <w:sz w:val="24"/>
          <w:szCs w:val="24"/>
        </w:rPr>
        <w:t xml:space="preserve"> and </w:t>
      </w:r>
      <w:r>
        <w:rPr>
          <w:rFonts w:ascii="Times New Roman" w:hAnsi="Times New Roman" w:cs="Times New Roman"/>
          <w:sz w:val="24"/>
          <w:szCs w:val="24"/>
        </w:rPr>
        <w:t>the use of mobile devices is growing very</w:t>
      </w:r>
      <w:r w:rsidRPr="001E2E55">
        <w:rPr>
          <w:rFonts w:ascii="Times New Roman" w:hAnsi="Times New Roman" w:cs="Times New Roman"/>
          <w:sz w:val="24"/>
          <w:szCs w:val="24"/>
        </w:rPr>
        <w:t xml:space="preserve"> fast, so it is the purpose to using this advantage to develop the project. </w:t>
      </w:r>
      <w:commentRangeStart w:id="63"/>
      <w:r w:rsidRPr="001E2E55">
        <w:rPr>
          <w:rFonts w:ascii="Times New Roman" w:hAnsi="Times New Roman" w:cs="Times New Roman"/>
          <w:sz w:val="24"/>
          <w:szCs w:val="24"/>
        </w:rPr>
        <w:t xml:space="preserve">Smart Course system </w:t>
      </w:r>
      <w:commentRangeEnd w:id="63"/>
      <w:r w:rsidR="0023169B">
        <w:rPr>
          <w:rStyle w:val="CommentReference"/>
          <w:rFonts w:ascii="Arial" w:eastAsia="Arial" w:hAnsi="Arial" w:cs="Cordia New"/>
          <w:color w:val="000000"/>
        </w:rPr>
        <w:commentReference w:id="63"/>
      </w:r>
      <w:r w:rsidRPr="001E2E55">
        <w:rPr>
          <w:rFonts w:ascii="Times New Roman" w:hAnsi="Times New Roman" w:cs="Times New Roman"/>
          <w:sz w:val="24"/>
          <w:szCs w:val="24"/>
        </w:rPr>
        <w:t>is the project that we interesting</w:t>
      </w:r>
      <w:r>
        <w:rPr>
          <w:rFonts w:ascii="Times New Roman" w:hAnsi="Times New Roman" w:cs="Times New Roman"/>
          <w:sz w:val="24"/>
          <w:szCs w:val="24"/>
        </w:rPr>
        <w:t xml:space="preserve">. Sometime student must install the program for use the </w:t>
      </w:r>
      <w:commentRangeStart w:id="64"/>
      <w:r>
        <w:rPr>
          <w:rFonts w:ascii="Times New Roman" w:hAnsi="Times New Roman" w:cs="Times New Roman"/>
          <w:sz w:val="24"/>
          <w:szCs w:val="24"/>
        </w:rPr>
        <w:t>system</w:t>
      </w:r>
      <w:commentRangeEnd w:id="62"/>
      <w:r w:rsidR="0023169B">
        <w:rPr>
          <w:rStyle w:val="CommentReference"/>
          <w:rFonts w:ascii="Arial" w:eastAsia="Arial" w:hAnsi="Arial" w:cs="Cordia New"/>
          <w:color w:val="000000"/>
        </w:rPr>
        <w:commentReference w:id="62"/>
      </w:r>
    </w:p>
    <w:p w14:paraId="1C357FE5" w14:textId="34CECE20" w:rsidR="00E23EC9" w:rsidRDefault="00E23EC9" w:rsidP="00E23EC9">
      <w:pPr>
        <w:widowControl w:val="0"/>
        <w:rPr>
          <w:rFonts w:ascii="Times New Roman" w:hAnsi="Times New Roman" w:cs="Times New Roman"/>
          <w:sz w:val="24"/>
          <w:szCs w:val="24"/>
        </w:rPr>
      </w:pPr>
      <w:r w:rsidRPr="001E2E55">
        <w:rPr>
          <w:rFonts w:ascii="Times New Roman" w:hAnsi="Times New Roman" w:cs="Times New Roman"/>
          <w:sz w:val="24"/>
          <w:szCs w:val="24"/>
        </w:rPr>
        <w:t xml:space="preserve">            So that is the reason to create and develop it with cloud storage. Smart Course</w:t>
      </w:r>
      <w:r>
        <w:rPr>
          <w:rFonts w:ascii="Times New Roman" w:hAnsi="Times New Roman" w:cs="Times New Roman"/>
          <w:sz w:val="24"/>
          <w:szCs w:val="24"/>
        </w:rPr>
        <w:t xml:space="preserve"> System design to uses it with </w:t>
      </w:r>
      <w:proofErr w:type="spellStart"/>
      <w:r>
        <w:rPr>
          <w:rFonts w:ascii="Times New Roman" w:hAnsi="Times New Roman" w:cs="Times New Roman"/>
          <w:sz w:val="24"/>
          <w:szCs w:val="24"/>
        </w:rPr>
        <w:t>i</w:t>
      </w:r>
      <w:r w:rsidRPr="001E2E55">
        <w:rPr>
          <w:rFonts w:ascii="Times New Roman" w:hAnsi="Times New Roman" w:cs="Times New Roman"/>
          <w:sz w:val="24"/>
          <w:szCs w:val="24"/>
        </w:rPr>
        <w:t>OS</w:t>
      </w:r>
      <w:proofErr w:type="spellEnd"/>
      <w:r w:rsidRPr="001E2E55">
        <w:rPr>
          <w:rFonts w:ascii="Times New Roman" w:hAnsi="Times New Roman" w:cs="Times New Roman"/>
          <w:sz w:val="24"/>
          <w:szCs w:val="24"/>
        </w:rPr>
        <w:t xml:space="preserve"> application to access to the cloud for upload/download and take the Assignment. So this inspired us to develop the mobile application for helping the student to get more choice. This inspired us to develop the mobile application for helping the student to get convenience. This project provide</w:t>
      </w:r>
      <w:r>
        <w:rPr>
          <w:rFonts w:ascii="Times New Roman" w:hAnsi="Times New Roman" w:cs="Times New Roman"/>
          <w:sz w:val="24"/>
          <w:szCs w:val="24"/>
        </w:rPr>
        <w:t xml:space="preserve">s the cloud storage system and </w:t>
      </w:r>
      <w:proofErr w:type="spellStart"/>
      <w:r>
        <w:rPr>
          <w:rFonts w:ascii="Times New Roman" w:hAnsi="Times New Roman" w:cs="Times New Roman"/>
          <w:sz w:val="24"/>
          <w:szCs w:val="24"/>
        </w:rPr>
        <w:t>i</w:t>
      </w:r>
      <w:r w:rsidRPr="001E2E55">
        <w:rPr>
          <w:rFonts w:ascii="Times New Roman" w:hAnsi="Times New Roman" w:cs="Times New Roman"/>
          <w:sz w:val="24"/>
          <w:szCs w:val="24"/>
        </w:rPr>
        <w:t>OS</w:t>
      </w:r>
      <w:proofErr w:type="spellEnd"/>
      <w:r w:rsidRPr="001E2E55">
        <w:rPr>
          <w:rFonts w:ascii="Times New Roman" w:hAnsi="Times New Roman" w:cs="Times New Roman"/>
          <w:sz w:val="24"/>
          <w:szCs w:val="24"/>
        </w:rPr>
        <w:t xml:space="preserve"> mobile application that helps about the managing course for users. This will make users convenience.</w:t>
      </w:r>
      <w:commentRangeEnd w:id="64"/>
      <w:r w:rsidR="0023169B">
        <w:rPr>
          <w:rStyle w:val="CommentReference"/>
          <w:rFonts w:ascii="Arial" w:eastAsia="Arial" w:hAnsi="Arial" w:cs="Cordia New"/>
          <w:color w:val="000000"/>
        </w:rPr>
        <w:commentReference w:id="64"/>
      </w:r>
    </w:p>
    <w:p w14:paraId="741AD49A" w14:textId="77777777" w:rsidR="00FC3851" w:rsidRPr="001E2E55" w:rsidRDefault="00FC3851" w:rsidP="00E23EC9">
      <w:pPr>
        <w:widowControl w:val="0"/>
        <w:rPr>
          <w:rFonts w:ascii="Times New Roman" w:hAnsi="Times New Roman" w:cs="Times New Roman"/>
          <w:sz w:val="24"/>
          <w:szCs w:val="24"/>
        </w:rPr>
      </w:pPr>
    </w:p>
    <w:p w14:paraId="4B78281E" w14:textId="588E8130" w:rsidR="00E23EC9" w:rsidRPr="00FC3851" w:rsidRDefault="00E23EC9" w:rsidP="00FC3851">
      <w:pPr>
        <w:pStyle w:val="Heading2"/>
        <w:rPr>
          <w:rFonts w:ascii="Times New Roman" w:hAnsi="Times New Roman" w:cs="Times New Roman"/>
          <w:color w:val="auto"/>
          <w:sz w:val="36"/>
          <w:szCs w:val="36"/>
        </w:rPr>
      </w:pPr>
      <w:r w:rsidRPr="00FC3851">
        <w:rPr>
          <w:rFonts w:ascii="Times New Roman" w:hAnsi="Times New Roman" w:cs="Times New Roman"/>
          <w:color w:val="auto"/>
          <w:sz w:val="36"/>
          <w:szCs w:val="36"/>
        </w:rPr>
        <w:t>4.2 Aims and object</w:t>
      </w:r>
    </w:p>
    <w:p w14:paraId="5BA7DC04" w14:textId="4CB12B21" w:rsidR="00E23EC9" w:rsidRPr="00012E47" w:rsidRDefault="00E23EC9" w:rsidP="00E23EC9">
      <w:pPr>
        <w:widowControl w:val="0"/>
        <w:ind w:firstLine="360"/>
        <w:rPr>
          <w:rFonts w:ascii="Times New Roman" w:hAnsi="Times New Roman"/>
        </w:rPr>
      </w:pPr>
      <w:r w:rsidRPr="001E2E55">
        <w:rPr>
          <w:rFonts w:ascii="Times New Roman" w:hAnsi="Times New Roman" w:cs="Times New Roman"/>
          <w:sz w:val="36"/>
          <w:szCs w:val="36"/>
        </w:rPr>
        <w:t>4.2.1 Aims</w:t>
      </w:r>
      <w:r w:rsidRPr="001E2E55">
        <w:rPr>
          <w:rFonts w:ascii="Times New Roman" w:hAnsi="Times New Roman" w:cs="Times New Roman"/>
        </w:rPr>
        <w:t xml:space="preserve"> T</w:t>
      </w:r>
      <w:r>
        <w:rPr>
          <w:rFonts w:ascii="Times New Roman" w:hAnsi="Times New Roman" w:cs="Times New Roman"/>
        </w:rPr>
        <w:t>he aims of this project are to 4</w:t>
      </w:r>
      <w:r w:rsidRPr="001E2E55">
        <w:rPr>
          <w:rFonts w:ascii="Times New Roman" w:hAnsi="Times New Roman" w:cs="Times New Roman"/>
        </w:rPr>
        <w:t xml:space="preserve"> parts.</w:t>
      </w:r>
      <w:r>
        <w:rPr>
          <w:rFonts w:ascii="Times New Roman" w:hAnsi="Times New Roman" w:cs="Times New Roman"/>
        </w:rPr>
        <w:t xml:space="preserve"> </w:t>
      </w:r>
    </w:p>
    <w:p w14:paraId="51B06C7B" w14:textId="21E567FC" w:rsidR="00E23EC9" w:rsidRDefault="00E23EC9" w:rsidP="00E23EC9">
      <w:pPr>
        <w:pStyle w:val="ListParagraph"/>
        <w:widowControl w:val="0"/>
        <w:numPr>
          <w:ilvl w:val="0"/>
          <w:numId w:val="7"/>
        </w:numPr>
        <w:rPr>
          <w:rFonts w:ascii="Times New Roman" w:hAnsi="Times New Roman" w:cs="Times New Roman"/>
          <w:color w:val="auto"/>
        </w:rPr>
      </w:pPr>
      <w:r>
        <w:rPr>
          <w:rFonts w:ascii="Times New Roman" w:hAnsi="Times New Roman" w:cs="Times New Roman"/>
          <w:color w:val="auto"/>
        </w:rPr>
        <w:t>The first part is to develop web service</w:t>
      </w:r>
      <w:del w:id="65" w:author="CAMT" w:date="2014-03-04T09:02:00Z">
        <w:r w:rsidDel="004D1975">
          <w:rPr>
            <w:rFonts w:ascii="Times New Roman" w:hAnsi="Times New Roman" w:cs="Times New Roman"/>
            <w:color w:val="auto"/>
          </w:rPr>
          <w:delText xml:space="preserve"> with</w:delText>
        </w:r>
      </w:del>
      <w:ins w:id="66" w:author="CAMT" w:date="2014-03-04T09:02:00Z">
        <w:r w:rsidR="004D1975">
          <w:rPr>
            <w:rFonts w:ascii="Times New Roman" w:hAnsi="Times New Roman" w:cs="Times New Roman"/>
            <w:color w:val="auto"/>
          </w:rPr>
          <w:t>s which support</w:t>
        </w:r>
      </w:ins>
      <w:r>
        <w:rPr>
          <w:rFonts w:ascii="Times New Roman" w:hAnsi="Times New Roman" w:cs="Times New Roman"/>
          <w:color w:val="auto"/>
        </w:rPr>
        <w:t xml:space="preserve"> score management, resource sharing, assignment and quiz management, </w:t>
      </w:r>
      <w:ins w:id="67" w:author="CAMT" w:date="2014-03-04T09:08:00Z">
        <w:r w:rsidR="002C08C9">
          <w:rPr>
            <w:rFonts w:ascii="Times New Roman" w:hAnsi="Times New Roman" w:cs="Times New Roman"/>
            <w:color w:val="auto"/>
          </w:rPr>
          <w:t xml:space="preserve">and </w:t>
        </w:r>
      </w:ins>
      <w:r>
        <w:rPr>
          <w:rFonts w:ascii="Times New Roman" w:hAnsi="Times New Roman" w:cs="Times New Roman"/>
          <w:color w:val="auto"/>
        </w:rPr>
        <w:t>communication service for lecturer</w:t>
      </w:r>
      <w:ins w:id="68" w:author="CAMT" w:date="2014-03-04T09:03:00Z">
        <w:r w:rsidR="004D1975">
          <w:rPr>
            <w:rFonts w:ascii="Times New Roman" w:hAnsi="Times New Roman" w:cs="Times New Roman"/>
            <w:color w:val="auto"/>
          </w:rPr>
          <w:t>s</w:t>
        </w:r>
      </w:ins>
      <w:r>
        <w:rPr>
          <w:rFonts w:ascii="Times New Roman" w:hAnsi="Times New Roman" w:cs="Times New Roman"/>
          <w:color w:val="auto"/>
        </w:rPr>
        <w:t>.</w:t>
      </w:r>
    </w:p>
    <w:p w14:paraId="783E7B27" w14:textId="247CCD8D" w:rsidR="00E23EC9" w:rsidRDefault="00E23EC9" w:rsidP="00E23EC9">
      <w:pPr>
        <w:pStyle w:val="ListParagraph"/>
        <w:widowControl w:val="0"/>
        <w:numPr>
          <w:ilvl w:val="0"/>
          <w:numId w:val="7"/>
        </w:numPr>
        <w:rPr>
          <w:rFonts w:ascii="Times New Roman" w:hAnsi="Times New Roman" w:cs="Times New Roman"/>
          <w:color w:val="auto"/>
        </w:rPr>
      </w:pPr>
      <w:r>
        <w:rPr>
          <w:rFonts w:ascii="Times New Roman" w:hAnsi="Times New Roman" w:cs="Times New Roman"/>
          <w:color w:val="auto"/>
        </w:rPr>
        <w:t>The second part is to develop web service</w:t>
      </w:r>
      <w:ins w:id="69" w:author="CAMT" w:date="2014-03-04T09:03:00Z">
        <w:r w:rsidR="004D1975">
          <w:rPr>
            <w:rFonts w:ascii="Times New Roman" w:hAnsi="Times New Roman" w:cs="Times New Roman"/>
            <w:color w:val="auto"/>
          </w:rPr>
          <w:t xml:space="preserve">s which </w:t>
        </w:r>
      </w:ins>
      <w:ins w:id="70" w:author="CAMT" w:date="2014-03-04T09:07:00Z">
        <w:r w:rsidR="002C08C9">
          <w:rPr>
            <w:rFonts w:ascii="Times New Roman" w:hAnsi="Times New Roman" w:cs="Times New Roman"/>
            <w:color w:val="auto"/>
          </w:rPr>
          <w:t>help</w:t>
        </w:r>
      </w:ins>
      <w:del w:id="71" w:author="CAMT" w:date="2014-03-04T09:03:00Z">
        <w:r w:rsidDel="004D1975">
          <w:rPr>
            <w:rFonts w:ascii="Times New Roman" w:hAnsi="Times New Roman" w:cs="Times New Roman"/>
            <w:color w:val="auto"/>
          </w:rPr>
          <w:delText xml:space="preserve"> with</w:delText>
        </w:r>
      </w:del>
      <w:r>
        <w:rPr>
          <w:rFonts w:ascii="Times New Roman" w:hAnsi="Times New Roman" w:cs="Times New Roman"/>
          <w:color w:val="auto"/>
        </w:rPr>
        <w:t xml:space="preserve"> view score</w:t>
      </w:r>
      <w:ins w:id="72" w:author="CAMT" w:date="2014-03-04T09:04:00Z">
        <w:r w:rsidR="002C08C9">
          <w:rPr>
            <w:rFonts w:ascii="Times New Roman" w:hAnsi="Times New Roman" w:cs="Times New Roman"/>
            <w:color w:val="auto"/>
          </w:rPr>
          <w:t>s</w:t>
        </w:r>
      </w:ins>
      <w:del w:id="73" w:author="CAMT" w:date="2014-03-04T09:04:00Z">
        <w:r w:rsidDel="004D1975">
          <w:rPr>
            <w:rFonts w:ascii="Times New Roman" w:hAnsi="Times New Roman" w:cs="Times New Roman"/>
            <w:color w:val="auto"/>
          </w:rPr>
          <w:delText xml:space="preserve"> system</w:delText>
        </w:r>
      </w:del>
      <w:r>
        <w:rPr>
          <w:rFonts w:ascii="Times New Roman" w:hAnsi="Times New Roman" w:cs="Times New Roman"/>
          <w:color w:val="auto"/>
        </w:rPr>
        <w:t xml:space="preserve">, </w:t>
      </w:r>
      <w:ins w:id="74" w:author="CAMT" w:date="2014-03-04T09:04:00Z">
        <w:r w:rsidR="002C08C9">
          <w:rPr>
            <w:rFonts w:ascii="Times New Roman" w:hAnsi="Times New Roman" w:cs="Times New Roman"/>
            <w:color w:val="auto"/>
          </w:rPr>
          <w:t xml:space="preserve">share </w:t>
        </w:r>
      </w:ins>
      <w:r>
        <w:rPr>
          <w:rFonts w:ascii="Times New Roman" w:hAnsi="Times New Roman" w:cs="Times New Roman"/>
          <w:color w:val="auto"/>
        </w:rPr>
        <w:t>resource</w:t>
      </w:r>
      <w:ins w:id="75" w:author="CAMT" w:date="2014-03-04T09:04:00Z">
        <w:r w:rsidR="002C08C9">
          <w:rPr>
            <w:rFonts w:ascii="Times New Roman" w:hAnsi="Times New Roman" w:cs="Times New Roman"/>
            <w:color w:val="auto"/>
          </w:rPr>
          <w:t>s</w:t>
        </w:r>
      </w:ins>
      <w:del w:id="76" w:author="CAMT" w:date="2014-03-04T09:04:00Z">
        <w:r w:rsidDel="002C08C9">
          <w:rPr>
            <w:rFonts w:ascii="Times New Roman" w:hAnsi="Times New Roman" w:cs="Times New Roman"/>
            <w:color w:val="auto"/>
          </w:rPr>
          <w:delText xml:space="preserve"> sharin</w:delText>
        </w:r>
      </w:del>
      <w:del w:id="77" w:author="CAMT" w:date="2014-03-04T09:05:00Z">
        <w:r w:rsidDel="002C08C9">
          <w:rPr>
            <w:rFonts w:ascii="Times New Roman" w:hAnsi="Times New Roman" w:cs="Times New Roman"/>
            <w:color w:val="auto"/>
          </w:rPr>
          <w:delText>g</w:delText>
        </w:r>
      </w:del>
      <w:r>
        <w:rPr>
          <w:rFonts w:ascii="Times New Roman" w:hAnsi="Times New Roman" w:cs="Times New Roman"/>
          <w:color w:val="auto"/>
        </w:rPr>
        <w:t xml:space="preserve">, take </w:t>
      </w:r>
      <w:del w:id="78" w:author="CAMT" w:date="2014-03-04T09:05:00Z">
        <w:r w:rsidDel="002C08C9">
          <w:rPr>
            <w:rFonts w:ascii="Times New Roman" w:hAnsi="Times New Roman" w:cs="Times New Roman"/>
            <w:color w:val="auto"/>
          </w:rPr>
          <w:delText xml:space="preserve">the </w:delText>
        </w:r>
      </w:del>
      <w:r>
        <w:rPr>
          <w:rFonts w:ascii="Times New Roman" w:hAnsi="Times New Roman" w:cs="Times New Roman"/>
          <w:color w:val="auto"/>
        </w:rPr>
        <w:t>assignment</w:t>
      </w:r>
      <w:ins w:id="79" w:author="CAMT" w:date="2014-03-04T09:05:00Z">
        <w:r w:rsidR="002C08C9">
          <w:rPr>
            <w:rFonts w:ascii="Times New Roman" w:hAnsi="Times New Roman" w:cs="Times New Roman"/>
            <w:color w:val="auto"/>
          </w:rPr>
          <w:t>s</w:t>
        </w:r>
      </w:ins>
      <w:r>
        <w:rPr>
          <w:rFonts w:ascii="Times New Roman" w:hAnsi="Times New Roman" w:cs="Times New Roman"/>
          <w:color w:val="auto"/>
        </w:rPr>
        <w:t xml:space="preserve"> and quiz</w:t>
      </w:r>
      <w:ins w:id="80" w:author="CAMT" w:date="2014-03-04T09:05:00Z">
        <w:r w:rsidR="002C08C9">
          <w:rPr>
            <w:rFonts w:ascii="Times New Roman" w:hAnsi="Times New Roman" w:cs="Times New Roman"/>
            <w:color w:val="auto"/>
          </w:rPr>
          <w:t>zes</w:t>
        </w:r>
      </w:ins>
      <w:r>
        <w:rPr>
          <w:rFonts w:ascii="Times New Roman" w:hAnsi="Times New Roman" w:cs="Times New Roman"/>
          <w:color w:val="auto"/>
        </w:rPr>
        <w:t xml:space="preserve">, </w:t>
      </w:r>
      <w:ins w:id="81" w:author="CAMT" w:date="2014-03-04T09:09:00Z">
        <w:r w:rsidR="002C08C9">
          <w:rPr>
            <w:rFonts w:ascii="Times New Roman" w:hAnsi="Times New Roman" w:cs="Times New Roman"/>
            <w:color w:val="auto"/>
          </w:rPr>
          <w:t xml:space="preserve">and </w:t>
        </w:r>
      </w:ins>
      <w:r>
        <w:rPr>
          <w:rFonts w:ascii="Times New Roman" w:hAnsi="Times New Roman" w:cs="Times New Roman"/>
          <w:color w:val="auto"/>
        </w:rPr>
        <w:t>communica</w:t>
      </w:r>
      <w:ins w:id="82" w:author="CAMT" w:date="2014-03-04T09:07:00Z">
        <w:r w:rsidR="002C08C9">
          <w:rPr>
            <w:rFonts w:ascii="Times New Roman" w:hAnsi="Times New Roman" w:cs="Times New Roman"/>
            <w:color w:val="auto"/>
          </w:rPr>
          <w:t>te</w:t>
        </w:r>
      </w:ins>
      <w:ins w:id="83" w:author="CAMT" w:date="2014-03-04T09:05:00Z">
        <w:r w:rsidR="002C08C9">
          <w:rPr>
            <w:rFonts w:ascii="Times New Roman" w:hAnsi="Times New Roman" w:cs="Times New Roman"/>
            <w:color w:val="auto"/>
          </w:rPr>
          <w:t xml:space="preserve"> with lecturers </w:t>
        </w:r>
      </w:ins>
      <w:del w:id="84" w:author="CAMT" w:date="2014-03-04T09:05:00Z">
        <w:r w:rsidDel="002C08C9">
          <w:rPr>
            <w:rFonts w:ascii="Times New Roman" w:hAnsi="Times New Roman" w:cs="Times New Roman"/>
            <w:color w:val="auto"/>
          </w:rPr>
          <w:delText xml:space="preserve">tion service </w:delText>
        </w:r>
      </w:del>
      <w:r>
        <w:rPr>
          <w:rFonts w:ascii="Times New Roman" w:hAnsi="Times New Roman" w:cs="Times New Roman"/>
          <w:color w:val="auto"/>
        </w:rPr>
        <w:t>for student</w:t>
      </w:r>
      <w:ins w:id="85" w:author="CAMT" w:date="2014-03-04T09:05:00Z">
        <w:r w:rsidR="002C08C9">
          <w:rPr>
            <w:rFonts w:ascii="Times New Roman" w:hAnsi="Times New Roman" w:cs="Times New Roman"/>
            <w:color w:val="auto"/>
          </w:rPr>
          <w:t>s</w:t>
        </w:r>
      </w:ins>
      <w:r>
        <w:rPr>
          <w:rFonts w:ascii="Times New Roman" w:hAnsi="Times New Roman" w:cs="Times New Roman"/>
          <w:color w:val="auto"/>
        </w:rPr>
        <w:t>.</w:t>
      </w:r>
    </w:p>
    <w:p w14:paraId="10078A85" w14:textId="62E65304" w:rsidR="00E23EC9" w:rsidRDefault="00E23EC9" w:rsidP="00E23EC9">
      <w:pPr>
        <w:pStyle w:val="ListParagraph"/>
        <w:widowControl w:val="0"/>
        <w:numPr>
          <w:ilvl w:val="0"/>
          <w:numId w:val="7"/>
        </w:numPr>
        <w:rPr>
          <w:rFonts w:ascii="Times New Roman" w:hAnsi="Times New Roman" w:cs="Times New Roman"/>
          <w:color w:val="auto"/>
        </w:rPr>
      </w:pPr>
      <w:r>
        <w:rPr>
          <w:rFonts w:ascii="Times New Roman" w:hAnsi="Times New Roman" w:cs="Times New Roman"/>
          <w:color w:val="auto"/>
        </w:rPr>
        <w:t xml:space="preserve">The </w:t>
      </w:r>
      <w:ins w:id="86" w:author="CAMT" w:date="2014-03-04T09:05:00Z">
        <w:r w:rsidR="002C08C9">
          <w:rPr>
            <w:rFonts w:ascii="Times New Roman" w:hAnsi="Times New Roman" w:cs="Times New Roman"/>
            <w:color w:val="auto"/>
          </w:rPr>
          <w:t>t</w:t>
        </w:r>
      </w:ins>
      <w:del w:id="87" w:author="CAMT" w:date="2014-03-04T09:05:00Z">
        <w:r w:rsidDel="002C08C9">
          <w:rPr>
            <w:rFonts w:ascii="Times New Roman" w:hAnsi="Times New Roman" w:cs="Times New Roman"/>
            <w:color w:val="auto"/>
          </w:rPr>
          <w:delText>T</w:delText>
        </w:r>
      </w:del>
      <w:r>
        <w:rPr>
          <w:rFonts w:ascii="Times New Roman" w:hAnsi="Times New Roman" w:cs="Times New Roman"/>
          <w:color w:val="auto"/>
        </w:rPr>
        <w:t xml:space="preserve">hird part is to develop </w:t>
      </w:r>
      <w:ins w:id="88" w:author="CAMT" w:date="2014-03-04T09:05:00Z">
        <w:r w:rsidR="002C08C9">
          <w:rPr>
            <w:rFonts w:ascii="Times New Roman" w:hAnsi="Times New Roman" w:cs="Times New Roman"/>
            <w:color w:val="auto"/>
          </w:rPr>
          <w:t xml:space="preserve">a </w:t>
        </w:r>
      </w:ins>
      <w:r>
        <w:rPr>
          <w:rFonts w:ascii="Times New Roman" w:hAnsi="Times New Roman" w:cs="Times New Roman"/>
          <w:color w:val="auto"/>
        </w:rPr>
        <w:t xml:space="preserve">mobile application </w:t>
      </w:r>
      <w:ins w:id="89" w:author="CAMT" w:date="2014-03-04T09:06:00Z">
        <w:r w:rsidR="002C08C9">
          <w:rPr>
            <w:rFonts w:ascii="Times New Roman" w:hAnsi="Times New Roman" w:cs="Times New Roman"/>
            <w:color w:val="auto"/>
          </w:rPr>
          <w:t xml:space="preserve">which supports </w:t>
        </w:r>
      </w:ins>
      <w:del w:id="90" w:author="CAMT" w:date="2014-03-04T09:06:00Z">
        <w:r w:rsidDel="002C08C9">
          <w:rPr>
            <w:rFonts w:ascii="Times New Roman" w:hAnsi="Times New Roman" w:cs="Times New Roman"/>
            <w:color w:val="auto"/>
          </w:rPr>
          <w:delText xml:space="preserve">with </w:delText>
        </w:r>
      </w:del>
      <w:r>
        <w:rPr>
          <w:rFonts w:ascii="Times New Roman" w:hAnsi="Times New Roman" w:cs="Times New Roman"/>
          <w:color w:val="auto"/>
        </w:rPr>
        <w:t xml:space="preserve">score management, resource sharing, </w:t>
      </w:r>
      <w:ins w:id="91" w:author="CAMT" w:date="2014-03-04T09:09:00Z">
        <w:r w:rsidR="002C08C9">
          <w:rPr>
            <w:rFonts w:ascii="Times New Roman" w:hAnsi="Times New Roman" w:cs="Times New Roman"/>
            <w:color w:val="auto"/>
          </w:rPr>
          <w:t xml:space="preserve">and </w:t>
        </w:r>
      </w:ins>
      <w:r>
        <w:rPr>
          <w:rFonts w:ascii="Times New Roman" w:hAnsi="Times New Roman" w:cs="Times New Roman"/>
          <w:color w:val="auto"/>
        </w:rPr>
        <w:t xml:space="preserve">communication </w:t>
      </w:r>
      <w:del w:id="92" w:author="CAMT" w:date="2014-03-04T09:06:00Z">
        <w:r w:rsidDel="002C08C9">
          <w:rPr>
            <w:rFonts w:ascii="Times New Roman" w:hAnsi="Times New Roman" w:cs="Times New Roman"/>
            <w:color w:val="auto"/>
          </w:rPr>
          <w:delText xml:space="preserve">service </w:delText>
        </w:r>
      </w:del>
      <w:r>
        <w:rPr>
          <w:rFonts w:ascii="Times New Roman" w:hAnsi="Times New Roman" w:cs="Times New Roman"/>
          <w:color w:val="auto"/>
        </w:rPr>
        <w:t>for lecturer</w:t>
      </w:r>
      <w:ins w:id="93" w:author="CAMT" w:date="2014-03-04T09:06:00Z">
        <w:r w:rsidR="002C08C9">
          <w:rPr>
            <w:rFonts w:ascii="Times New Roman" w:hAnsi="Times New Roman" w:cs="Times New Roman"/>
            <w:color w:val="auto"/>
          </w:rPr>
          <w:t>s</w:t>
        </w:r>
      </w:ins>
      <w:r>
        <w:rPr>
          <w:rFonts w:ascii="Times New Roman" w:hAnsi="Times New Roman" w:cs="Times New Roman"/>
          <w:color w:val="auto"/>
        </w:rPr>
        <w:t>.</w:t>
      </w:r>
    </w:p>
    <w:p w14:paraId="0C59D3D5" w14:textId="4819E541" w:rsidR="00E23EC9" w:rsidRDefault="00E23EC9" w:rsidP="00E23EC9">
      <w:pPr>
        <w:pStyle w:val="ListParagraph"/>
        <w:widowControl w:val="0"/>
        <w:numPr>
          <w:ilvl w:val="0"/>
          <w:numId w:val="7"/>
        </w:numPr>
        <w:rPr>
          <w:rFonts w:ascii="Times New Roman" w:hAnsi="Times New Roman" w:cs="Times New Roman"/>
          <w:color w:val="auto"/>
        </w:rPr>
      </w:pPr>
      <w:r>
        <w:rPr>
          <w:rFonts w:ascii="Times New Roman" w:hAnsi="Times New Roman" w:cs="Times New Roman"/>
          <w:color w:val="auto"/>
        </w:rPr>
        <w:t xml:space="preserve">The </w:t>
      </w:r>
      <w:ins w:id="94" w:author="CAMT" w:date="2014-03-04T09:06:00Z">
        <w:r w:rsidR="002C08C9">
          <w:rPr>
            <w:rFonts w:ascii="Times New Roman" w:hAnsi="Times New Roman" w:cs="Times New Roman"/>
            <w:color w:val="auto"/>
          </w:rPr>
          <w:t>f</w:t>
        </w:r>
      </w:ins>
      <w:del w:id="95" w:author="CAMT" w:date="2014-03-04T09:06:00Z">
        <w:r w:rsidDel="002C08C9">
          <w:rPr>
            <w:rFonts w:ascii="Times New Roman" w:hAnsi="Times New Roman" w:cs="Times New Roman"/>
            <w:color w:val="auto"/>
          </w:rPr>
          <w:delText>F</w:delText>
        </w:r>
      </w:del>
      <w:r>
        <w:rPr>
          <w:rFonts w:ascii="Times New Roman" w:hAnsi="Times New Roman" w:cs="Times New Roman"/>
          <w:color w:val="auto"/>
        </w:rPr>
        <w:t xml:space="preserve">our part is to develop </w:t>
      </w:r>
      <w:ins w:id="96" w:author="CAMT" w:date="2014-03-04T09:06:00Z">
        <w:r w:rsidR="002C08C9">
          <w:rPr>
            <w:rFonts w:ascii="Times New Roman" w:hAnsi="Times New Roman" w:cs="Times New Roman"/>
            <w:color w:val="auto"/>
          </w:rPr>
          <w:t xml:space="preserve">a </w:t>
        </w:r>
      </w:ins>
      <w:r>
        <w:rPr>
          <w:rFonts w:ascii="Times New Roman" w:hAnsi="Times New Roman" w:cs="Times New Roman"/>
          <w:color w:val="auto"/>
        </w:rPr>
        <w:t xml:space="preserve">mobile application </w:t>
      </w:r>
      <w:ins w:id="97" w:author="CAMT" w:date="2014-03-04T09:06:00Z">
        <w:r w:rsidR="002C08C9">
          <w:rPr>
            <w:rFonts w:ascii="Times New Roman" w:hAnsi="Times New Roman" w:cs="Times New Roman"/>
            <w:color w:val="auto"/>
          </w:rPr>
          <w:t xml:space="preserve">which </w:t>
        </w:r>
      </w:ins>
      <w:ins w:id="98" w:author="CAMT" w:date="2014-03-04T09:08:00Z">
        <w:r w:rsidR="002C08C9">
          <w:rPr>
            <w:rFonts w:ascii="Times New Roman" w:hAnsi="Times New Roman" w:cs="Times New Roman"/>
            <w:color w:val="auto"/>
          </w:rPr>
          <w:t>help</w:t>
        </w:r>
      </w:ins>
      <w:ins w:id="99" w:author="CAMT" w:date="2014-03-04T09:06:00Z">
        <w:r w:rsidR="002C08C9">
          <w:rPr>
            <w:rFonts w:ascii="Times New Roman" w:hAnsi="Times New Roman" w:cs="Times New Roman"/>
            <w:color w:val="auto"/>
          </w:rPr>
          <w:t xml:space="preserve"> </w:t>
        </w:r>
      </w:ins>
      <w:r>
        <w:rPr>
          <w:rFonts w:ascii="Times New Roman" w:hAnsi="Times New Roman" w:cs="Times New Roman"/>
          <w:color w:val="auto"/>
        </w:rPr>
        <w:t xml:space="preserve">view score system, </w:t>
      </w:r>
      <w:ins w:id="100" w:author="CAMT" w:date="2014-03-04T09:08:00Z">
        <w:r w:rsidR="002C08C9">
          <w:rPr>
            <w:rFonts w:ascii="Times New Roman" w:hAnsi="Times New Roman" w:cs="Times New Roman"/>
            <w:color w:val="auto"/>
          </w:rPr>
          <w:t xml:space="preserve">share </w:t>
        </w:r>
      </w:ins>
      <w:r>
        <w:rPr>
          <w:rFonts w:ascii="Times New Roman" w:hAnsi="Times New Roman" w:cs="Times New Roman"/>
          <w:color w:val="auto"/>
        </w:rPr>
        <w:t>resource</w:t>
      </w:r>
      <w:ins w:id="101" w:author="CAMT" w:date="2014-03-04T09:08:00Z">
        <w:r w:rsidR="002C08C9">
          <w:rPr>
            <w:rFonts w:ascii="Times New Roman" w:hAnsi="Times New Roman" w:cs="Times New Roman"/>
            <w:color w:val="auto"/>
          </w:rPr>
          <w:t>s</w:t>
        </w:r>
      </w:ins>
      <w:del w:id="102" w:author="CAMT" w:date="2014-03-04T09:08:00Z">
        <w:r w:rsidDel="002C08C9">
          <w:rPr>
            <w:rFonts w:ascii="Times New Roman" w:hAnsi="Times New Roman" w:cs="Times New Roman"/>
            <w:color w:val="auto"/>
          </w:rPr>
          <w:delText xml:space="preserve"> sharing</w:delText>
        </w:r>
      </w:del>
      <w:r>
        <w:rPr>
          <w:rFonts w:ascii="Times New Roman" w:hAnsi="Times New Roman" w:cs="Times New Roman"/>
          <w:color w:val="auto"/>
        </w:rPr>
        <w:t xml:space="preserve">, take </w:t>
      </w:r>
      <w:del w:id="103" w:author="CAMT" w:date="2014-03-04T09:08:00Z">
        <w:r w:rsidDel="002C08C9">
          <w:rPr>
            <w:rFonts w:ascii="Times New Roman" w:hAnsi="Times New Roman" w:cs="Times New Roman"/>
            <w:color w:val="auto"/>
          </w:rPr>
          <w:delText xml:space="preserve">the </w:delText>
        </w:r>
      </w:del>
      <w:r>
        <w:rPr>
          <w:rFonts w:ascii="Times New Roman" w:hAnsi="Times New Roman" w:cs="Times New Roman"/>
          <w:color w:val="auto"/>
        </w:rPr>
        <w:t>assignment</w:t>
      </w:r>
      <w:ins w:id="104" w:author="CAMT" w:date="2014-03-04T09:08:00Z">
        <w:r w:rsidR="002C08C9">
          <w:rPr>
            <w:rFonts w:ascii="Times New Roman" w:hAnsi="Times New Roman" w:cs="Times New Roman"/>
            <w:color w:val="auto"/>
          </w:rPr>
          <w:t>s</w:t>
        </w:r>
      </w:ins>
      <w:r>
        <w:rPr>
          <w:rFonts w:ascii="Times New Roman" w:hAnsi="Times New Roman" w:cs="Times New Roman"/>
          <w:color w:val="auto"/>
        </w:rPr>
        <w:t xml:space="preserve"> and quiz</w:t>
      </w:r>
      <w:ins w:id="105" w:author="CAMT" w:date="2014-03-04T09:08:00Z">
        <w:r w:rsidR="002C08C9">
          <w:rPr>
            <w:rFonts w:ascii="Times New Roman" w:hAnsi="Times New Roman" w:cs="Times New Roman"/>
            <w:color w:val="auto"/>
          </w:rPr>
          <w:t>zes</w:t>
        </w:r>
      </w:ins>
      <w:r>
        <w:rPr>
          <w:rFonts w:ascii="Times New Roman" w:hAnsi="Times New Roman" w:cs="Times New Roman"/>
          <w:color w:val="auto"/>
        </w:rPr>
        <w:t xml:space="preserve">, </w:t>
      </w:r>
      <w:ins w:id="106" w:author="CAMT" w:date="2014-03-04T09:08:00Z">
        <w:r w:rsidR="002C08C9">
          <w:rPr>
            <w:rFonts w:ascii="Times New Roman" w:hAnsi="Times New Roman" w:cs="Times New Roman"/>
            <w:color w:val="auto"/>
          </w:rPr>
          <w:t xml:space="preserve">and </w:t>
        </w:r>
      </w:ins>
      <w:r>
        <w:rPr>
          <w:rFonts w:ascii="Times New Roman" w:hAnsi="Times New Roman" w:cs="Times New Roman"/>
          <w:color w:val="auto"/>
        </w:rPr>
        <w:t>communicat</w:t>
      </w:r>
      <w:ins w:id="107" w:author="CAMT" w:date="2014-03-04T09:08:00Z">
        <w:r w:rsidR="002C08C9">
          <w:rPr>
            <w:rFonts w:ascii="Times New Roman" w:hAnsi="Times New Roman" w:cs="Times New Roman"/>
            <w:color w:val="auto"/>
          </w:rPr>
          <w:t>e</w:t>
        </w:r>
      </w:ins>
      <w:del w:id="108" w:author="CAMT" w:date="2014-03-04T09:08:00Z">
        <w:r w:rsidDel="002C08C9">
          <w:rPr>
            <w:rFonts w:ascii="Times New Roman" w:hAnsi="Times New Roman" w:cs="Times New Roman"/>
            <w:color w:val="auto"/>
          </w:rPr>
          <w:delText>ion service</w:delText>
        </w:r>
      </w:del>
      <w:r>
        <w:rPr>
          <w:rFonts w:ascii="Times New Roman" w:hAnsi="Times New Roman" w:cs="Times New Roman"/>
          <w:color w:val="auto"/>
        </w:rPr>
        <w:t xml:space="preserve"> </w:t>
      </w:r>
      <w:ins w:id="109" w:author="CAMT" w:date="2014-03-04T09:08:00Z">
        <w:r w:rsidR="002C08C9">
          <w:rPr>
            <w:rFonts w:ascii="Times New Roman" w:hAnsi="Times New Roman" w:cs="Times New Roman"/>
            <w:color w:val="auto"/>
          </w:rPr>
          <w:t xml:space="preserve">with lecturers </w:t>
        </w:r>
      </w:ins>
      <w:r>
        <w:rPr>
          <w:rFonts w:ascii="Times New Roman" w:hAnsi="Times New Roman" w:cs="Times New Roman"/>
          <w:color w:val="auto"/>
        </w:rPr>
        <w:t>for student</w:t>
      </w:r>
      <w:ins w:id="110" w:author="CAMT" w:date="2014-03-04T09:09:00Z">
        <w:r w:rsidR="002C08C9">
          <w:rPr>
            <w:rFonts w:ascii="Times New Roman" w:hAnsi="Times New Roman" w:cs="Times New Roman"/>
            <w:color w:val="auto"/>
          </w:rPr>
          <w:t>s</w:t>
        </w:r>
      </w:ins>
      <w:r>
        <w:rPr>
          <w:rFonts w:ascii="Times New Roman" w:hAnsi="Times New Roman" w:cs="Times New Roman"/>
          <w:color w:val="auto"/>
        </w:rPr>
        <w:t>.</w:t>
      </w:r>
    </w:p>
    <w:p w14:paraId="6D2038BD" w14:textId="141041E5" w:rsidR="00E23EC9" w:rsidRDefault="00E23EC9" w:rsidP="00E23EC9">
      <w:pPr>
        <w:widowControl w:val="0"/>
        <w:rPr>
          <w:rFonts w:ascii="Times New Roman" w:hAnsi="Times New Roman" w:cs="Times New Roman"/>
        </w:rPr>
      </w:pPr>
    </w:p>
    <w:p w14:paraId="082DAADE" w14:textId="1AB72F5A" w:rsidR="00E23EC9" w:rsidRPr="001E2E55" w:rsidRDefault="00E23EC9" w:rsidP="00E23EC9">
      <w:pPr>
        <w:widowControl w:val="0"/>
        <w:ind w:firstLine="360"/>
        <w:rPr>
          <w:rFonts w:ascii="Times New Roman" w:hAnsi="Times New Roman" w:cs="Times New Roman"/>
          <w:sz w:val="36"/>
          <w:szCs w:val="36"/>
        </w:rPr>
      </w:pPr>
      <w:r w:rsidRPr="001E2E55">
        <w:rPr>
          <w:rFonts w:ascii="Times New Roman" w:hAnsi="Times New Roman" w:cs="Times New Roman"/>
          <w:sz w:val="36"/>
          <w:szCs w:val="36"/>
        </w:rPr>
        <w:t>4.2.2 Objective</w:t>
      </w:r>
    </w:p>
    <w:p w14:paraId="390BB485" w14:textId="2BB8166D" w:rsidR="002C08C9" w:rsidRDefault="002C08C9" w:rsidP="00E23EC9">
      <w:pPr>
        <w:pStyle w:val="ListParagraph"/>
        <w:widowControl w:val="0"/>
        <w:numPr>
          <w:ilvl w:val="0"/>
          <w:numId w:val="8"/>
        </w:numPr>
        <w:rPr>
          <w:ins w:id="111" w:author="CAMT" w:date="2014-03-04T09:09:00Z"/>
          <w:rFonts w:ascii="Times New Roman" w:hAnsi="Times New Roman" w:cs="Times New Roman"/>
          <w:color w:val="auto"/>
        </w:rPr>
      </w:pPr>
      <w:ins w:id="112" w:author="CAMT" w:date="2014-03-04T09:09:00Z">
        <w:r>
          <w:rPr>
            <w:rFonts w:ascii="Times New Roman" w:hAnsi="Times New Roman" w:cs="Times New Roman"/>
            <w:color w:val="auto"/>
          </w:rPr>
          <w:t xml:space="preserve">To build a system which helps </w:t>
        </w:r>
      </w:ins>
    </w:p>
    <w:p w14:paraId="5B00B208" w14:textId="3CF8B1FB" w:rsidR="00E23EC9" w:rsidDel="002C08C9" w:rsidRDefault="00E23EC9">
      <w:pPr>
        <w:widowControl w:val="0"/>
        <w:ind w:left="1080"/>
        <w:rPr>
          <w:del w:id="113" w:author="CAMT" w:date="2014-03-04T09:12:00Z"/>
          <w:rFonts w:ascii="Times New Roman" w:hAnsi="Times New Roman" w:cs="Times New Roman"/>
        </w:rPr>
        <w:pPrChange w:id="114" w:author="CAMT" w:date="2014-03-04T09:11:00Z">
          <w:pPr>
            <w:pStyle w:val="ListParagraph"/>
            <w:widowControl w:val="0"/>
            <w:numPr>
              <w:numId w:val="8"/>
            </w:numPr>
            <w:ind w:hanging="360"/>
          </w:pPr>
        </w:pPrChange>
      </w:pPr>
      <w:del w:id="115" w:author="CAMT" w:date="2014-03-04T09:10:00Z">
        <w:r w:rsidRPr="002C08C9" w:rsidDel="002C08C9">
          <w:rPr>
            <w:rFonts w:ascii="Times New Roman" w:hAnsi="Times New Roman" w:cs="Times New Roman"/>
            <w:rPrChange w:id="116" w:author="CAMT" w:date="2014-03-04T09:11:00Z">
              <w:rPr/>
            </w:rPrChange>
          </w:rPr>
          <w:delText xml:space="preserve">The </w:delText>
        </w:r>
      </w:del>
      <w:proofErr w:type="gramStart"/>
      <w:r w:rsidRPr="002C08C9">
        <w:rPr>
          <w:rFonts w:ascii="Times New Roman" w:hAnsi="Times New Roman" w:cs="Times New Roman"/>
          <w:rPrChange w:id="117" w:author="CAMT" w:date="2014-03-04T09:11:00Z">
            <w:rPr/>
          </w:rPrChange>
        </w:rPr>
        <w:t>lecturer</w:t>
      </w:r>
      <w:ins w:id="118" w:author="CAMT" w:date="2014-03-04T09:10:00Z">
        <w:r w:rsidR="002C08C9" w:rsidRPr="002C08C9">
          <w:rPr>
            <w:rFonts w:ascii="Times New Roman" w:hAnsi="Times New Roman" w:cs="Times New Roman"/>
            <w:rPrChange w:id="119" w:author="CAMT" w:date="2014-03-04T09:11:00Z">
              <w:rPr/>
            </w:rPrChange>
          </w:rPr>
          <w:t>s</w:t>
        </w:r>
      </w:ins>
      <w:proofErr w:type="gramEnd"/>
      <w:r w:rsidRPr="002C08C9">
        <w:rPr>
          <w:rFonts w:ascii="Times New Roman" w:hAnsi="Times New Roman" w:cs="Times New Roman"/>
          <w:rPrChange w:id="120" w:author="CAMT" w:date="2014-03-04T09:11:00Z">
            <w:rPr/>
          </w:rPrChange>
        </w:rPr>
        <w:t xml:space="preserve"> </w:t>
      </w:r>
      <w:del w:id="121" w:author="CAMT" w:date="2014-03-04T09:10:00Z">
        <w:r w:rsidRPr="002C08C9" w:rsidDel="002C08C9">
          <w:rPr>
            <w:rFonts w:ascii="Times New Roman" w:hAnsi="Times New Roman" w:cs="Times New Roman"/>
            <w:rPrChange w:id="122" w:author="CAMT" w:date="2014-03-04T09:11:00Z">
              <w:rPr/>
            </w:rPrChange>
          </w:rPr>
          <w:delText xml:space="preserve">is easy to transmitted </w:delText>
        </w:r>
      </w:del>
      <w:ins w:id="123" w:author="CAMT" w:date="2014-03-04T09:10:00Z">
        <w:r w:rsidR="002C08C9" w:rsidRPr="002C08C9">
          <w:rPr>
            <w:rFonts w:ascii="Times New Roman" w:hAnsi="Times New Roman" w:cs="Times New Roman"/>
            <w:rPrChange w:id="124" w:author="CAMT" w:date="2014-03-04T09:11:00Z">
              <w:rPr/>
            </w:rPrChange>
          </w:rPr>
          <w:t xml:space="preserve">share study </w:t>
        </w:r>
      </w:ins>
      <w:r w:rsidRPr="002C08C9">
        <w:rPr>
          <w:rFonts w:ascii="Times New Roman" w:hAnsi="Times New Roman" w:cs="Times New Roman"/>
          <w:rPrChange w:id="125" w:author="CAMT" w:date="2014-03-04T09:11:00Z">
            <w:rPr/>
          </w:rPrChange>
        </w:rPr>
        <w:t>material</w:t>
      </w:r>
      <w:ins w:id="126" w:author="CAMT" w:date="2014-03-04T09:10:00Z">
        <w:r w:rsidR="002C08C9" w:rsidRPr="002C08C9">
          <w:rPr>
            <w:rFonts w:ascii="Times New Roman" w:hAnsi="Times New Roman" w:cs="Times New Roman"/>
            <w:rPrChange w:id="127" w:author="CAMT" w:date="2014-03-04T09:11:00Z">
              <w:rPr/>
            </w:rPrChange>
          </w:rPr>
          <w:t>s</w:t>
        </w:r>
      </w:ins>
      <w:ins w:id="128" w:author="CAMT" w:date="2014-03-04T09:11:00Z">
        <w:r w:rsidR="002C08C9" w:rsidRPr="002C08C9">
          <w:rPr>
            <w:rFonts w:ascii="Times New Roman" w:hAnsi="Times New Roman" w:cs="Times New Roman"/>
            <w:rPrChange w:id="129" w:author="CAMT" w:date="2014-03-04T09:11:00Z">
              <w:rPr/>
            </w:rPrChange>
          </w:rPr>
          <w:t xml:space="preserve"> and communicate with students more </w:t>
        </w:r>
        <w:proofErr w:type="spellStart"/>
        <w:r w:rsidR="002C08C9" w:rsidRPr="002C08C9">
          <w:rPr>
            <w:rFonts w:ascii="Times New Roman" w:hAnsi="Times New Roman" w:cs="Times New Roman"/>
            <w:rPrChange w:id="130" w:author="CAMT" w:date="2014-03-04T09:11:00Z">
              <w:rPr/>
            </w:rPrChange>
          </w:rPr>
          <w:t>easily</w:t>
        </w:r>
      </w:ins>
      <w:del w:id="131" w:author="CAMT" w:date="2014-03-04T09:10:00Z">
        <w:r w:rsidRPr="002C08C9" w:rsidDel="002C08C9">
          <w:rPr>
            <w:rFonts w:ascii="Times New Roman" w:hAnsi="Times New Roman" w:cs="Times New Roman"/>
            <w:rPrChange w:id="132" w:author="CAMT" w:date="2014-03-04T09:11:00Z">
              <w:rPr/>
            </w:rPrChange>
          </w:rPr>
          <w:delText xml:space="preserve"> </w:delText>
        </w:r>
      </w:del>
      <w:del w:id="133" w:author="CAMT" w:date="2014-03-04T09:11:00Z">
        <w:r w:rsidRPr="002C08C9" w:rsidDel="002C08C9">
          <w:rPr>
            <w:rFonts w:ascii="Times New Roman" w:hAnsi="Times New Roman" w:cs="Times New Roman"/>
            <w:rPrChange w:id="134" w:author="CAMT" w:date="2014-03-04T09:11:00Z">
              <w:rPr/>
            </w:rPrChange>
          </w:rPr>
          <w:delText>and assignment file with student</w:delText>
        </w:r>
      </w:del>
      <w:r w:rsidRPr="002C08C9">
        <w:rPr>
          <w:rFonts w:ascii="Times New Roman" w:hAnsi="Times New Roman" w:cs="Times New Roman"/>
          <w:rPrChange w:id="135" w:author="CAMT" w:date="2014-03-04T09:11:00Z">
            <w:rPr/>
          </w:rPrChange>
        </w:rPr>
        <w:t>.</w:t>
      </w:r>
    </w:p>
    <w:p w14:paraId="44BABD44" w14:textId="576C7CDC" w:rsidR="00E23EC9" w:rsidRPr="002C08C9" w:rsidDel="006E164F" w:rsidRDefault="00E23EC9">
      <w:pPr>
        <w:widowControl w:val="0"/>
        <w:ind w:left="1080"/>
        <w:rPr>
          <w:del w:id="136" w:author="CAMT" w:date="2014-03-04T09:15:00Z"/>
          <w:rFonts w:ascii="Times New Roman" w:hAnsi="Times New Roman" w:cs="Times New Roman"/>
          <w:rPrChange w:id="137" w:author="CAMT" w:date="2014-03-04T09:12:00Z">
            <w:rPr>
              <w:del w:id="138" w:author="CAMT" w:date="2014-03-04T09:15:00Z"/>
            </w:rPr>
          </w:rPrChange>
        </w:rPr>
        <w:pPrChange w:id="139" w:author="CAMT" w:date="2014-03-04T09:12:00Z">
          <w:pPr>
            <w:pStyle w:val="ListParagraph"/>
            <w:widowControl w:val="0"/>
            <w:numPr>
              <w:numId w:val="8"/>
            </w:numPr>
            <w:ind w:hanging="360"/>
          </w:pPr>
        </w:pPrChange>
      </w:pPr>
      <w:del w:id="140" w:author="CAMT" w:date="2014-03-04T09:12:00Z">
        <w:r w:rsidRPr="002C08C9" w:rsidDel="002C08C9">
          <w:rPr>
            <w:rFonts w:ascii="Times New Roman" w:hAnsi="Times New Roman" w:cs="Times New Roman"/>
            <w:rPrChange w:id="141" w:author="CAMT" w:date="2014-03-04T09:12:00Z">
              <w:rPr/>
            </w:rPrChange>
          </w:rPr>
          <w:delText xml:space="preserve">The </w:delText>
        </w:r>
      </w:del>
      <w:proofErr w:type="gramStart"/>
      <w:r w:rsidRPr="002C08C9">
        <w:rPr>
          <w:rFonts w:ascii="Times New Roman" w:hAnsi="Times New Roman" w:cs="Times New Roman"/>
          <w:rPrChange w:id="142" w:author="CAMT" w:date="2014-03-04T09:12:00Z">
            <w:rPr/>
          </w:rPrChange>
        </w:rPr>
        <w:t>lecturer</w:t>
      </w:r>
      <w:ins w:id="143" w:author="CAMT" w:date="2014-03-04T09:12:00Z">
        <w:r w:rsidR="002C08C9">
          <w:rPr>
            <w:rFonts w:ascii="Times New Roman" w:hAnsi="Times New Roman" w:cs="Times New Roman"/>
          </w:rPr>
          <w:t>s</w:t>
        </w:r>
      </w:ins>
      <w:proofErr w:type="spellEnd"/>
      <w:proofErr w:type="gramEnd"/>
      <w:del w:id="144" w:author="CAMT" w:date="2014-03-04T09:12:00Z">
        <w:r w:rsidRPr="002C08C9" w:rsidDel="002C08C9">
          <w:rPr>
            <w:rFonts w:ascii="Times New Roman" w:hAnsi="Times New Roman" w:cs="Times New Roman"/>
            <w:rPrChange w:id="145" w:author="CAMT" w:date="2014-03-04T09:12:00Z">
              <w:rPr/>
            </w:rPrChange>
          </w:rPr>
          <w:delText xml:space="preserve"> can</w:delText>
        </w:r>
      </w:del>
      <w:r w:rsidRPr="002C08C9">
        <w:rPr>
          <w:rFonts w:ascii="Times New Roman" w:hAnsi="Times New Roman" w:cs="Times New Roman"/>
          <w:rPrChange w:id="146" w:author="CAMT" w:date="2014-03-04T09:12:00Z">
            <w:rPr/>
          </w:rPrChange>
        </w:rPr>
        <w:t xml:space="preserve"> </w:t>
      </w:r>
      <w:ins w:id="147" w:author="CAMT" w:date="2014-03-04T09:13:00Z">
        <w:r w:rsidR="002C08C9">
          <w:rPr>
            <w:rFonts w:ascii="Times New Roman" w:hAnsi="Times New Roman" w:cs="Times New Roman"/>
          </w:rPr>
          <w:t>manage courses more efficiently by saving time</w:t>
        </w:r>
      </w:ins>
      <w:ins w:id="148" w:author="CAMT" w:date="2014-03-04T09:14:00Z">
        <w:r w:rsidR="002C08C9">
          <w:rPr>
            <w:rFonts w:ascii="Times New Roman" w:hAnsi="Times New Roman" w:cs="Times New Roman"/>
          </w:rPr>
          <w:t xml:space="preserve"> and effort</w:t>
        </w:r>
      </w:ins>
      <w:ins w:id="149" w:author="CAMT" w:date="2014-03-04T09:13:00Z">
        <w:r w:rsidR="002C08C9">
          <w:rPr>
            <w:rFonts w:ascii="Times New Roman" w:hAnsi="Times New Roman" w:cs="Times New Roman"/>
          </w:rPr>
          <w:t xml:space="preserve"> </w:t>
        </w:r>
      </w:ins>
      <w:ins w:id="150" w:author="CAMT" w:date="2014-03-04T09:15:00Z">
        <w:r w:rsidR="006E164F">
          <w:rPr>
            <w:rFonts w:ascii="Times New Roman" w:hAnsi="Times New Roman" w:cs="Times New Roman"/>
          </w:rPr>
          <w:t xml:space="preserve">wasted in </w:t>
        </w:r>
      </w:ins>
      <w:ins w:id="151" w:author="CAMT" w:date="2014-03-04T09:14:00Z">
        <w:r w:rsidR="002C08C9">
          <w:rPr>
            <w:rFonts w:ascii="Times New Roman" w:hAnsi="Times New Roman" w:cs="Times New Roman"/>
          </w:rPr>
          <w:t xml:space="preserve">using </w:t>
        </w:r>
      </w:ins>
      <w:del w:id="152" w:author="CAMT" w:date="2014-03-04T09:14:00Z">
        <w:r w:rsidRPr="002C08C9" w:rsidDel="002C08C9">
          <w:rPr>
            <w:rFonts w:ascii="Times New Roman" w:hAnsi="Times New Roman" w:cs="Times New Roman"/>
            <w:rPrChange w:id="153" w:author="CAMT" w:date="2014-03-04T09:12:00Z">
              <w:rPr/>
            </w:rPrChange>
          </w:rPr>
          <w:delText xml:space="preserve">reduce handling </w:delText>
        </w:r>
      </w:del>
      <w:r w:rsidRPr="002C08C9">
        <w:rPr>
          <w:rFonts w:ascii="Times New Roman" w:hAnsi="Times New Roman" w:cs="Times New Roman"/>
          <w:rPrChange w:id="154" w:author="CAMT" w:date="2014-03-04T09:12:00Z">
            <w:rPr/>
          </w:rPrChange>
        </w:rPr>
        <w:t xml:space="preserve">many </w:t>
      </w:r>
      <w:ins w:id="155" w:author="CAMT" w:date="2014-03-04T09:14:00Z">
        <w:r w:rsidR="002C08C9">
          <w:rPr>
            <w:rFonts w:ascii="Times New Roman" w:hAnsi="Times New Roman" w:cs="Times New Roman"/>
          </w:rPr>
          <w:t xml:space="preserve">different </w:t>
        </w:r>
      </w:ins>
      <w:del w:id="156" w:author="CAMT" w:date="2014-03-04T09:15:00Z">
        <w:r w:rsidRPr="002C08C9" w:rsidDel="006E164F">
          <w:rPr>
            <w:rFonts w:ascii="Times New Roman" w:hAnsi="Times New Roman" w:cs="Times New Roman"/>
            <w:rPrChange w:id="157" w:author="CAMT" w:date="2014-03-04T09:12:00Z">
              <w:rPr/>
            </w:rPrChange>
          </w:rPr>
          <w:delText>program</w:delText>
        </w:r>
      </w:del>
      <w:proofErr w:type="spellStart"/>
      <w:ins w:id="158" w:author="CAMT" w:date="2014-03-04T09:15:00Z">
        <w:r w:rsidR="006E164F">
          <w:rPr>
            <w:rFonts w:ascii="Times New Roman" w:hAnsi="Times New Roman" w:cs="Times New Roman"/>
          </w:rPr>
          <w:t>tool</w:t>
        </w:r>
      </w:ins>
      <w:ins w:id="159" w:author="CAMT" w:date="2014-03-04T09:14:00Z">
        <w:r w:rsidR="002C08C9">
          <w:rPr>
            <w:rFonts w:ascii="Times New Roman" w:hAnsi="Times New Roman" w:cs="Times New Roman"/>
          </w:rPr>
          <w:t>s</w:t>
        </w:r>
      </w:ins>
      <w:del w:id="160" w:author="CAMT" w:date="2014-03-04T09:14:00Z">
        <w:r w:rsidRPr="002C08C9" w:rsidDel="002C08C9">
          <w:rPr>
            <w:rFonts w:ascii="Times New Roman" w:hAnsi="Times New Roman" w:cs="Times New Roman"/>
            <w:rPrChange w:id="161" w:author="CAMT" w:date="2014-03-04T09:12:00Z">
              <w:rPr/>
            </w:rPrChange>
          </w:rPr>
          <w:delText xml:space="preserve"> for managing course</w:delText>
        </w:r>
      </w:del>
      <w:r w:rsidRPr="002C08C9">
        <w:rPr>
          <w:rFonts w:ascii="Times New Roman" w:hAnsi="Times New Roman" w:cs="Times New Roman"/>
          <w:rPrChange w:id="162" w:author="CAMT" w:date="2014-03-04T09:12:00Z">
            <w:rPr/>
          </w:rPrChange>
        </w:rPr>
        <w:t>.</w:t>
      </w:r>
    </w:p>
    <w:p w14:paraId="4AFBA3CF" w14:textId="7D915464" w:rsidR="00E23EC9" w:rsidRPr="006E164F" w:rsidRDefault="00E23EC9">
      <w:pPr>
        <w:widowControl w:val="0"/>
        <w:ind w:left="1080"/>
        <w:rPr>
          <w:rFonts w:ascii="Times New Roman" w:hAnsi="Times New Roman" w:cs="Times New Roman"/>
          <w:rPrChange w:id="163" w:author="CAMT" w:date="2014-03-04T09:15:00Z">
            <w:rPr/>
          </w:rPrChange>
        </w:rPr>
        <w:pPrChange w:id="164" w:author="CAMT" w:date="2014-03-04T09:15:00Z">
          <w:pPr>
            <w:pStyle w:val="ListParagraph"/>
            <w:widowControl w:val="0"/>
            <w:numPr>
              <w:numId w:val="8"/>
            </w:numPr>
            <w:ind w:hanging="360"/>
          </w:pPr>
        </w:pPrChange>
      </w:pPr>
      <w:del w:id="165" w:author="CAMT" w:date="2014-03-04T09:16:00Z">
        <w:r w:rsidRPr="006E164F" w:rsidDel="006E164F">
          <w:rPr>
            <w:rFonts w:ascii="Times New Roman" w:hAnsi="Times New Roman" w:cs="Times New Roman"/>
            <w:rPrChange w:id="166" w:author="CAMT" w:date="2014-03-04T09:15:00Z">
              <w:rPr/>
            </w:rPrChange>
          </w:rPr>
          <w:delText xml:space="preserve">The </w:delText>
        </w:r>
      </w:del>
      <w:proofErr w:type="gramStart"/>
      <w:r w:rsidRPr="006E164F">
        <w:rPr>
          <w:rFonts w:ascii="Times New Roman" w:hAnsi="Times New Roman" w:cs="Times New Roman"/>
          <w:rPrChange w:id="167" w:author="CAMT" w:date="2014-03-04T09:15:00Z">
            <w:rPr/>
          </w:rPrChange>
        </w:rPr>
        <w:t>student</w:t>
      </w:r>
      <w:ins w:id="168" w:author="CAMT" w:date="2014-03-04T09:16:00Z">
        <w:r w:rsidR="006E164F">
          <w:rPr>
            <w:rFonts w:ascii="Times New Roman" w:hAnsi="Times New Roman" w:cs="Times New Roman"/>
          </w:rPr>
          <w:t>s</w:t>
        </w:r>
        <w:proofErr w:type="spellEnd"/>
        <w:proofErr w:type="gramEnd"/>
        <w:r w:rsidR="006E164F">
          <w:rPr>
            <w:rFonts w:ascii="Times New Roman" w:hAnsi="Times New Roman" w:cs="Times New Roman"/>
          </w:rPr>
          <w:t xml:space="preserve"> access study materials more easily and conveniently.</w:t>
        </w:r>
      </w:ins>
      <w:r w:rsidRPr="006E164F">
        <w:rPr>
          <w:rFonts w:ascii="Times New Roman" w:hAnsi="Times New Roman" w:cs="Times New Roman"/>
          <w:rPrChange w:id="169" w:author="CAMT" w:date="2014-03-04T09:15:00Z">
            <w:rPr/>
          </w:rPrChange>
        </w:rPr>
        <w:t xml:space="preserve"> </w:t>
      </w:r>
      <w:del w:id="170" w:author="CAMT" w:date="2014-03-04T09:17:00Z">
        <w:r w:rsidRPr="006E164F" w:rsidDel="006E164F">
          <w:rPr>
            <w:rFonts w:ascii="Times New Roman" w:hAnsi="Times New Roman" w:cs="Times New Roman"/>
            <w:rPrChange w:id="171" w:author="CAMT" w:date="2014-03-04T09:15:00Z">
              <w:rPr/>
            </w:rPrChange>
          </w:rPr>
          <w:delText>have a convenience to access to the course.</w:delText>
        </w:r>
      </w:del>
    </w:p>
    <w:p w14:paraId="32C80854" w14:textId="0BDC79BC" w:rsidR="00E23EC9" w:rsidRPr="001E2E55" w:rsidDel="006E164F" w:rsidRDefault="006E164F" w:rsidP="006E164F">
      <w:pPr>
        <w:pStyle w:val="ListParagraph"/>
        <w:widowControl w:val="0"/>
        <w:numPr>
          <w:ilvl w:val="0"/>
          <w:numId w:val="8"/>
        </w:numPr>
        <w:rPr>
          <w:del w:id="172" w:author="CAMT" w:date="2014-03-04T09:24:00Z"/>
          <w:rFonts w:ascii="Times New Roman" w:hAnsi="Times New Roman" w:cs="Times New Roman"/>
          <w:color w:val="auto"/>
        </w:rPr>
      </w:pPr>
      <w:ins w:id="173" w:author="CAMT" w:date="2014-03-04T09:17:00Z">
        <w:r w:rsidRPr="006E164F">
          <w:rPr>
            <w:rFonts w:ascii="Times New Roman" w:hAnsi="Times New Roman" w:cs="Times New Roman"/>
            <w:color w:val="auto"/>
          </w:rPr>
          <w:t xml:space="preserve">To develop a mobile application </w:t>
        </w:r>
      </w:ins>
      <w:ins w:id="174" w:author="CAMT" w:date="2014-03-04T09:22:00Z">
        <w:r w:rsidRPr="006E164F">
          <w:rPr>
            <w:rFonts w:ascii="Times New Roman" w:hAnsi="Times New Roman" w:cs="Times New Roman"/>
            <w:color w:val="auto"/>
          </w:rPr>
          <w:t xml:space="preserve">run </w:t>
        </w:r>
      </w:ins>
      <w:ins w:id="175" w:author="CAMT" w:date="2014-03-04T09:17:00Z">
        <w:r w:rsidRPr="006E164F">
          <w:rPr>
            <w:rFonts w:ascii="Times New Roman" w:hAnsi="Times New Roman" w:cs="Times New Roman"/>
            <w:color w:val="auto"/>
          </w:rPr>
          <w:t xml:space="preserve">on </w:t>
        </w:r>
      </w:ins>
      <w:del w:id="176" w:author="CAMT" w:date="2014-03-04T09:17:00Z">
        <w:r w:rsidR="00E23EC9" w:rsidRPr="006E164F" w:rsidDel="006E164F">
          <w:rPr>
            <w:rFonts w:ascii="Times New Roman" w:hAnsi="Times New Roman" w:cs="Times New Roman"/>
            <w:color w:val="auto"/>
          </w:rPr>
          <w:delText xml:space="preserve">Develop the mobile application to us on </w:delText>
        </w:r>
      </w:del>
      <w:proofErr w:type="spellStart"/>
      <w:r w:rsidR="00E23EC9" w:rsidRPr="006E164F">
        <w:rPr>
          <w:rFonts w:ascii="Times New Roman" w:hAnsi="Times New Roman" w:cs="Times New Roman"/>
          <w:color w:val="auto"/>
        </w:rPr>
        <w:t>iOS</w:t>
      </w:r>
      <w:proofErr w:type="spellEnd"/>
      <w:r w:rsidR="00E23EC9" w:rsidRPr="006E164F">
        <w:rPr>
          <w:rFonts w:ascii="Times New Roman" w:hAnsi="Times New Roman" w:cs="Times New Roman"/>
          <w:color w:val="auto"/>
        </w:rPr>
        <w:t xml:space="preserve"> </w:t>
      </w:r>
      <w:ins w:id="177" w:author="CAMT" w:date="2014-03-04T09:17:00Z">
        <w:r w:rsidRPr="0023169B">
          <w:rPr>
            <w:rFonts w:ascii="Times New Roman" w:hAnsi="Times New Roman" w:cs="Times New Roman"/>
            <w:color w:val="auto"/>
          </w:rPr>
          <w:t>d</w:t>
        </w:r>
      </w:ins>
      <w:del w:id="178" w:author="CAMT" w:date="2014-03-04T09:17:00Z">
        <w:r w:rsidR="00E23EC9" w:rsidRPr="0023169B" w:rsidDel="006E164F">
          <w:rPr>
            <w:rFonts w:ascii="Times New Roman" w:hAnsi="Times New Roman" w:cs="Times New Roman"/>
            <w:color w:val="auto"/>
          </w:rPr>
          <w:delText>D</w:delText>
        </w:r>
      </w:del>
      <w:r w:rsidR="00E23EC9" w:rsidRPr="0023169B">
        <w:rPr>
          <w:rFonts w:ascii="Times New Roman" w:hAnsi="Times New Roman" w:cs="Times New Roman"/>
          <w:color w:val="auto"/>
        </w:rPr>
        <w:t>evice</w:t>
      </w:r>
      <w:ins w:id="179" w:author="CAMT" w:date="2014-03-04T09:22:00Z">
        <w:r w:rsidRPr="0023169B">
          <w:rPr>
            <w:rFonts w:ascii="Times New Roman" w:hAnsi="Times New Roman" w:cs="Times New Roman"/>
            <w:color w:val="auto"/>
          </w:rPr>
          <w:t>s</w:t>
        </w:r>
      </w:ins>
      <w:r w:rsidR="00E23EC9" w:rsidRPr="0023169B">
        <w:rPr>
          <w:rFonts w:ascii="Times New Roman" w:hAnsi="Times New Roman" w:cs="Times New Roman"/>
          <w:color w:val="auto"/>
        </w:rPr>
        <w:t xml:space="preserve"> </w:t>
      </w:r>
      <w:ins w:id="180" w:author="CAMT" w:date="2014-03-04T09:21:00Z">
        <w:r w:rsidRPr="0023169B">
          <w:rPr>
            <w:rFonts w:ascii="Times New Roman" w:hAnsi="Times New Roman" w:cs="Times New Roman"/>
            <w:color w:val="auto"/>
          </w:rPr>
          <w:t xml:space="preserve">that </w:t>
        </w:r>
      </w:ins>
      <w:ins w:id="181" w:author="CAMT" w:date="2014-03-04T09:23:00Z">
        <w:r w:rsidRPr="0023169B">
          <w:rPr>
            <w:rFonts w:ascii="Times New Roman" w:hAnsi="Times New Roman" w:cs="Times New Roman"/>
            <w:color w:val="auto"/>
          </w:rPr>
          <w:t>provides more convenience to the users by making the web services accessible via smartphone</w:t>
        </w:r>
      </w:ins>
      <w:ins w:id="182" w:author="CAMT" w:date="2014-03-04T09:24:00Z">
        <w:r w:rsidRPr="004D349D">
          <w:rPr>
            <w:rFonts w:ascii="Times New Roman" w:hAnsi="Times New Roman" w:cs="Times New Roman"/>
            <w:color w:val="auto"/>
          </w:rPr>
          <w:t>s</w:t>
        </w:r>
      </w:ins>
      <w:del w:id="183" w:author="CAMT" w:date="2014-03-04T09:24:00Z">
        <w:r w:rsidR="00E23EC9" w:rsidRPr="004D349D" w:rsidDel="006E164F">
          <w:rPr>
            <w:rFonts w:ascii="Times New Roman" w:hAnsi="Times New Roman" w:cs="Times New Roman"/>
            <w:color w:val="auto"/>
          </w:rPr>
          <w:delText>for convenience of user.</w:delText>
        </w:r>
      </w:del>
    </w:p>
    <w:p w14:paraId="3EF446F9" w14:textId="72F4A211" w:rsidR="00E23EC9" w:rsidRPr="006E164F" w:rsidDel="006E164F" w:rsidRDefault="00E23EC9" w:rsidP="006E164F">
      <w:pPr>
        <w:pStyle w:val="ListParagraph"/>
        <w:widowControl w:val="0"/>
        <w:numPr>
          <w:ilvl w:val="0"/>
          <w:numId w:val="8"/>
        </w:numPr>
        <w:rPr>
          <w:del w:id="184" w:author="CAMT" w:date="2014-03-04T09:24:00Z"/>
          <w:rFonts w:ascii="Times New Roman" w:hAnsi="Times New Roman" w:cs="Times New Roman"/>
          <w:color w:val="auto"/>
        </w:rPr>
      </w:pPr>
      <w:del w:id="185" w:author="CAMT" w:date="2014-03-04T09:24:00Z">
        <w:r w:rsidRPr="006E164F" w:rsidDel="006E164F">
          <w:rPr>
            <w:rFonts w:ascii="Times New Roman" w:hAnsi="Times New Roman" w:cs="Times New Roman"/>
            <w:color w:val="auto"/>
          </w:rPr>
          <w:delText>Develop the mobile application which receives alert messages from the web service system</w:delText>
        </w:r>
      </w:del>
    </w:p>
    <w:p w14:paraId="3C538ABC" w14:textId="23716DD5" w:rsidR="00E23EC9" w:rsidRPr="006E164F" w:rsidDel="006E164F" w:rsidRDefault="00E23EC9">
      <w:pPr>
        <w:pStyle w:val="ListParagraph"/>
        <w:widowControl w:val="0"/>
        <w:numPr>
          <w:ilvl w:val="0"/>
          <w:numId w:val="8"/>
        </w:numPr>
        <w:rPr>
          <w:del w:id="186" w:author="CAMT" w:date="2014-03-04T09:24:00Z"/>
          <w:rFonts w:ascii="Times New Roman" w:hAnsi="Times New Roman" w:cs="Times New Roman"/>
          <w:color w:val="111111"/>
          <w:sz w:val="24"/>
          <w:szCs w:val="24"/>
          <w:rPrChange w:id="187" w:author="CAMT" w:date="2014-03-04T09:24:00Z">
            <w:rPr>
              <w:del w:id="188" w:author="CAMT" w:date="2014-03-04T09:24:00Z"/>
            </w:rPr>
          </w:rPrChange>
        </w:rPr>
        <w:pPrChange w:id="189" w:author="CAMT" w:date="2014-03-04T09:24:00Z">
          <w:pPr>
            <w:widowControl w:val="0"/>
            <w:ind w:left="720"/>
          </w:pPr>
        </w:pPrChange>
      </w:pPr>
    </w:p>
    <w:p w14:paraId="6BFE24B0" w14:textId="518F4065" w:rsidR="00E23EC9" w:rsidRPr="006E164F" w:rsidDel="006E164F" w:rsidRDefault="00E23EC9">
      <w:pPr>
        <w:pStyle w:val="ListParagraph"/>
        <w:widowControl w:val="0"/>
        <w:numPr>
          <w:ilvl w:val="0"/>
          <w:numId w:val="8"/>
        </w:numPr>
        <w:rPr>
          <w:del w:id="190" w:author="CAMT" w:date="2014-03-04T09:24:00Z"/>
          <w:rFonts w:ascii="Times New Roman" w:hAnsi="Times New Roman" w:cs="Times New Roman"/>
          <w:rPrChange w:id="191" w:author="CAMT" w:date="2014-03-04T09:24:00Z">
            <w:rPr>
              <w:del w:id="192" w:author="CAMT" w:date="2014-03-04T09:24:00Z"/>
            </w:rPr>
          </w:rPrChange>
        </w:rPr>
        <w:pPrChange w:id="193" w:author="CAMT" w:date="2014-03-04T09:24:00Z">
          <w:pPr/>
        </w:pPrChange>
      </w:pPr>
    </w:p>
    <w:p w14:paraId="0FD25E57" w14:textId="7FA64F7C" w:rsidR="008D1787" w:rsidDel="006E164F" w:rsidRDefault="008D1787" w:rsidP="008D1787">
      <w:pPr>
        <w:rPr>
          <w:del w:id="194" w:author="CAMT" w:date="2014-03-04T09:24:00Z"/>
          <w:rFonts w:ascii="Times New Roman" w:hAnsi="Times New Roman" w:cs="Times New Roman"/>
        </w:rPr>
      </w:pPr>
    </w:p>
    <w:p w14:paraId="1479E063" w14:textId="77777777" w:rsidR="00E23EC9" w:rsidRDefault="00E23EC9" w:rsidP="008D1787">
      <w:pPr>
        <w:rPr>
          <w:rFonts w:ascii="Times New Roman" w:hAnsi="Times New Roman" w:cs="Times New Roman"/>
        </w:rPr>
      </w:pPr>
    </w:p>
    <w:p w14:paraId="6257F21E" w14:textId="77777777" w:rsidR="0064259D" w:rsidRDefault="0064259D" w:rsidP="00FC3851">
      <w:pPr>
        <w:pStyle w:val="Heading2"/>
        <w:rPr>
          <w:ins w:id="195" w:author="SAMSUNG" w:date="2014-03-04T22:30:00Z"/>
          <w:rFonts w:ascii="Times New Roman" w:hAnsi="Times New Roman" w:cs="Times New Roman"/>
          <w:color w:val="auto"/>
          <w:sz w:val="36"/>
          <w:szCs w:val="36"/>
        </w:rPr>
      </w:pPr>
    </w:p>
    <w:p w14:paraId="62F063B4" w14:textId="77777777" w:rsidR="0064259D" w:rsidRDefault="0064259D" w:rsidP="00FC3851">
      <w:pPr>
        <w:pStyle w:val="Heading2"/>
        <w:rPr>
          <w:ins w:id="196" w:author="SAMSUNG" w:date="2014-03-04T22:30:00Z"/>
          <w:rFonts w:ascii="Times New Roman" w:hAnsi="Times New Roman" w:cs="Times New Roman"/>
          <w:color w:val="auto"/>
          <w:sz w:val="36"/>
          <w:szCs w:val="36"/>
        </w:rPr>
      </w:pPr>
    </w:p>
    <w:p w14:paraId="22A1F2F5" w14:textId="33502871" w:rsidR="00E23EC9" w:rsidRPr="00FC3851" w:rsidRDefault="00E23EC9" w:rsidP="00FC3851">
      <w:pPr>
        <w:pStyle w:val="Heading2"/>
        <w:rPr>
          <w:rFonts w:ascii="Times New Roman" w:hAnsi="Times New Roman" w:cs="Times New Roman"/>
          <w:color w:val="auto"/>
          <w:sz w:val="36"/>
          <w:szCs w:val="36"/>
        </w:rPr>
      </w:pPr>
      <w:bookmarkStart w:id="197" w:name="_GoBack"/>
      <w:bookmarkEnd w:id="197"/>
      <w:r w:rsidRPr="00FC3851">
        <w:rPr>
          <w:rFonts w:ascii="Times New Roman" w:hAnsi="Times New Roman" w:cs="Times New Roman"/>
          <w:color w:val="auto"/>
          <w:sz w:val="36"/>
          <w:szCs w:val="36"/>
        </w:rPr>
        <w:t>4.3 Deliverables and limits</w:t>
      </w:r>
    </w:p>
    <w:p w14:paraId="39F2754D" w14:textId="77777777" w:rsidR="00E23EC9" w:rsidRPr="001E2E55" w:rsidRDefault="00E23EC9" w:rsidP="00A939E3">
      <w:pPr>
        <w:widowControl w:val="0"/>
        <w:ind w:firstLine="720"/>
        <w:rPr>
          <w:rFonts w:ascii="Times New Roman" w:hAnsi="Times New Roman" w:cs="Times New Roman"/>
          <w:sz w:val="36"/>
          <w:szCs w:val="36"/>
        </w:rPr>
      </w:pPr>
      <w:r w:rsidRPr="001E2E55">
        <w:rPr>
          <w:rFonts w:ascii="Times New Roman" w:hAnsi="Times New Roman" w:cs="Times New Roman"/>
          <w:sz w:val="36"/>
          <w:szCs w:val="36"/>
        </w:rPr>
        <w:t>4.3.1 Deliverables</w:t>
      </w:r>
    </w:p>
    <w:p w14:paraId="258ACBB6" w14:textId="77777777" w:rsidR="00E23EC9" w:rsidRPr="001E2E55" w:rsidRDefault="00E23EC9" w:rsidP="00E23EC9">
      <w:pPr>
        <w:widowControl w:val="0"/>
        <w:rPr>
          <w:rFonts w:ascii="Times New Roman" w:hAnsi="Times New Roman" w:cs="Times New Roman"/>
        </w:rPr>
      </w:pPr>
    </w:p>
    <w:p w14:paraId="58B5DC8F" w14:textId="15595C00" w:rsidR="00E23EC9" w:rsidRPr="001E2E55" w:rsidRDefault="00E23EC9" w:rsidP="00E23EC9">
      <w:pPr>
        <w:widowControl w:val="0"/>
        <w:rPr>
          <w:rFonts w:ascii="Times New Roman" w:hAnsi="Times New Roman" w:cs="Times New Roman"/>
        </w:rPr>
      </w:pPr>
      <w:r w:rsidRPr="00EE337C">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054E77F" wp14:editId="33D8F7AD">
                <wp:simplePos x="0" y="0"/>
                <wp:positionH relativeFrom="column">
                  <wp:posOffset>1666875</wp:posOffset>
                </wp:positionH>
                <wp:positionV relativeFrom="paragraph">
                  <wp:posOffset>7620</wp:posOffset>
                </wp:positionV>
                <wp:extent cx="1981200" cy="876300"/>
                <wp:effectExtent l="19050" t="0" r="38100" b="171450"/>
                <wp:wrapNone/>
                <wp:docPr id="12" name="Cloud Callou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0" cy="876300"/>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6DBF7A" w14:textId="77777777" w:rsidR="008814EF" w:rsidRDefault="008814EF" w:rsidP="00E23EC9">
                            <w:pPr>
                              <w:jc w:val="center"/>
                            </w:pPr>
                            <w:proofErr w:type="spellStart"/>
                            <w:r>
                              <w:t>WebApplication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54E77F"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3" o:spid="_x0000_s1026" type="#_x0000_t106" style="position:absolute;margin-left:131.25pt;margin-top:.6pt;width:156pt;height: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" adj="6300,24300" fillcolor="#5b9bd5 [3204]" strokecolor="#1f4d78 [1604]" strokeweight="1pt">
                <v:stroke joinstyle="miter"/>
                <v:path arrowok="t"/>
                <v:textbox>
                  <w:txbxContent>
                    <w:p w14:paraId="066DBF7A" w14:textId="77777777" w:rsidR="008814EF" w:rsidRDefault="008814EF" w:rsidP="00E23EC9">
                      <w:pPr>
                        <w:jc w:val="center"/>
                      </w:pPr>
                      <w:proofErr w:type="spellStart"/>
                      <w:r>
                        <w:t>WebApplication</w:t>
                      </w:r>
                      <w:proofErr w:type="spellEnd"/>
                    </w:p>
                  </w:txbxContent>
                </v:textbox>
              </v:shape>
            </w:pict>
          </mc:Fallback>
        </mc:AlternateContent>
      </w:r>
    </w:p>
    <w:p w14:paraId="53DB32D0" w14:textId="6D275C2B" w:rsidR="00E23EC9" w:rsidRPr="001E2E55" w:rsidRDefault="00E23EC9" w:rsidP="00E23EC9">
      <w:pPr>
        <w:widowControl w:val="0"/>
        <w:rPr>
          <w:rFonts w:ascii="Times New Roman" w:hAnsi="Times New Roman" w:cs="Times New Roman"/>
        </w:rPr>
      </w:pPr>
      <w:r w:rsidRPr="00EE337C">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DD9C80A" wp14:editId="3A76F4AC">
                <wp:simplePos x="0" y="0"/>
                <wp:positionH relativeFrom="column">
                  <wp:posOffset>904875</wp:posOffset>
                </wp:positionH>
                <wp:positionV relativeFrom="paragraph">
                  <wp:posOffset>241935</wp:posOffset>
                </wp:positionV>
                <wp:extent cx="752475" cy="28575"/>
                <wp:effectExtent l="19050" t="76200" r="66675" b="857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2475" cy="28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05CB4BE" id="_x0000_t32" coordsize="21600,21600" o:spt="32" o:oned="t" path="m,l21600,21600e" filled="f">
                <v:path arrowok="t" fillok="f" o:connecttype="none"/>
                <o:lock v:ext="edit" shapetype="t"/>
              </v:shapetype>
              <v:shape id="Straight Arrow Connector 9" o:spid="_x0000_s1026" type="#_x0000_t32" style="position:absolute;margin-left:71.25pt;margin-top:19.05pt;width:59.2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" strokecolor="#5b9bd5 [3204]" strokeweight=".5pt">
                <v:stroke startarrow="block" endarrow="block" joinstyle="miter"/>
                <o:lock v:ext="edit" shapetype="f"/>
              </v:shape>
            </w:pict>
          </mc:Fallback>
        </mc:AlternateContent>
      </w:r>
      <w:r w:rsidRPr="00EE337C">
        <w:rPr>
          <w:rFonts w:ascii="Times New Roman" w:hAnsi="Times New Roman" w:cs="Times New Roman"/>
          <w:noProof/>
        </w:rPr>
        <w:drawing>
          <wp:inline distT="0" distB="0" distL="0" distR="0" wp14:anchorId="433C7917" wp14:editId="01FE51FC">
            <wp:extent cx="1057042" cy="717279"/>
            <wp:effectExtent l="0" t="0" r="0" b="6985"/>
            <wp:docPr id="8" name="Picture 8" descr="http://2jdata.com/wp-content/uploads/2012/03/C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jdata.com/wp-content/uploads/2012/03/Computer.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70032" cy="726093"/>
                    </a:xfrm>
                    <a:prstGeom prst="rect">
                      <a:avLst/>
                    </a:prstGeom>
                    <a:noFill/>
                    <a:ln>
                      <a:noFill/>
                    </a:ln>
                  </pic:spPr>
                </pic:pic>
              </a:graphicData>
            </a:graphic>
          </wp:inline>
        </w:drawing>
      </w:r>
    </w:p>
    <w:p w14:paraId="1B393FBD" w14:textId="77777777" w:rsidR="00E23EC9" w:rsidRPr="001E2E55" w:rsidRDefault="00E23EC9" w:rsidP="00E23EC9">
      <w:pPr>
        <w:widowControl w:val="0"/>
        <w:rPr>
          <w:rFonts w:ascii="Times New Roman" w:hAnsi="Times New Roman" w:cs="Times New Roman"/>
        </w:rPr>
      </w:pPr>
      <w:r w:rsidRPr="00EE337C">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149BCFDF" wp14:editId="38824EA5">
                <wp:simplePos x="0" y="0"/>
                <wp:positionH relativeFrom="column">
                  <wp:posOffset>771525</wp:posOffset>
                </wp:positionH>
                <wp:positionV relativeFrom="paragraph">
                  <wp:posOffset>17780</wp:posOffset>
                </wp:positionV>
                <wp:extent cx="952500" cy="847725"/>
                <wp:effectExtent l="38100" t="38100" r="57150" b="476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00" cy="8477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726D5" id="Straight Arrow Connector 6" o:spid="_x0000_s1026" type="#_x0000_t32" style="position:absolute;margin-left:60.75pt;margin-top:1.4pt;width:75pt;height:66.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" strokecolor="#5b9bd5 [3204]" strokeweight=".5pt">
                <v:stroke startarrow="block" endarrow="block" joinstyle="miter"/>
                <o:lock v:ext="edit" shapetype="f"/>
              </v:shape>
            </w:pict>
          </mc:Fallback>
        </mc:AlternateContent>
      </w:r>
      <w:r w:rsidRPr="009D1A31">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A0FD5FF" wp14:editId="4C919178">
                <wp:simplePos x="0" y="0"/>
                <wp:positionH relativeFrom="column">
                  <wp:posOffset>3676650</wp:posOffset>
                </wp:positionH>
                <wp:positionV relativeFrom="paragraph">
                  <wp:posOffset>152400</wp:posOffset>
                </wp:positionV>
                <wp:extent cx="1466850" cy="742950"/>
                <wp:effectExtent l="38100" t="38100" r="76200" b="571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6850" cy="742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9F0277F" id="Straight Arrow Connector 7" o:spid="_x0000_s1026" type="#_x0000_t32" style="position:absolute;margin-left:289.5pt;margin-top:12pt;width:115.5pt;height: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" strokecolor="#5b9bd5 [3204]" strokeweight=".5pt">
                <v:stroke startarrow="block" endarrow="block" joinstyle="miter"/>
                <o:lock v:ext="edit" shapetype="f"/>
              </v:shape>
            </w:pict>
          </mc:Fallback>
        </mc:AlternateContent>
      </w:r>
      <w:r w:rsidRPr="001E2E55">
        <w:rPr>
          <w:rFonts w:ascii="Times New Roman" w:hAnsi="Times New Roman" w:cs="Times New Roman"/>
        </w:rPr>
        <w:t>Student</w:t>
      </w:r>
    </w:p>
    <w:p w14:paraId="7E4EF7E5" w14:textId="77777777" w:rsidR="00E23EC9" w:rsidRPr="001E2E55" w:rsidRDefault="00E23EC9" w:rsidP="00E23EC9">
      <w:pPr>
        <w:widowControl w:val="0"/>
        <w:rPr>
          <w:rFonts w:ascii="Times New Roman" w:hAnsi="Times New Roman" w:cs="Times New Roman"/>
        </w:rPr>
      </w:pPr>
    </w:p>
    <w:p w14:paraId="3688FBE9" w14:textId="756C9F37" w:rsidR="00E23EC9" w:rsidRPr="001E2E55" w:rsidRDefault="00A939E3" w:rsidP="00E23EC9">
      <w:pPr>
        <w:widowControl w:val="0"/>
        <w:rPr>
          <w:rFonts w:ascii="Times New Roman" w:hAnsi="Times New Roman" w:cs="Times New Roman"/>
        </w:rPr>
      </w:pPr>
      <w:r w:rsidRPr="00EE337C">
        <w:rPr>
          <w:rFonts w:ascii="Times New Roman" w:hAnsi="Times New Roman" w:cs="Times New Roman"/>
          <w:noProof/>
        </w:rPr>
        <w:drawing>
          <wp:anchor distT="0" distB="0" distL="114300" distR="114300" simplePos="0" relativeHeight="251677696" behindDoc="1" locked="0" layoutInCell="1" allowOverlap="1" wp14:anchorId="598DA2B2" wp14:editId="754CF960">
            <wp:simplePos x="0" y="0"/>
            <wp:positionH relativeFrom="margin">
              <wp:posOffset>5248275</wp:posOffset>
            </wp:positionH>
            <wp:positionV relativeFrom="margin">
              <wp:posOffset>2781300</wp:posOffset>
            </wp:positionV>
            <wp:extent cx="971550" cy="971550"/>
            <wp:effectExtent l="0" t="0" r="0" b="0"/>
            <wp:wrapNone/>
            <wp:docPr id="15" name="Picture 15" descr="http://www6.pcmag.com/media/images/301505-apple-iphone-5-a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6.pcmag.com/media/images/301505-apple-iphone-5-at-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anchor>
        </w:drawing>
      </w:r>
    </w:p>
    <w:p w14:paraId="4034ECE4" w14:textId="7A29AE43" w:rsidR="00E23EC9" w:rsidRPr="001E2E55" w:rsidRDefault="00E23EC9" w:rsidP="00E23EC9">
      <w:pPr>
        <w:widowControl w:val="0"/>
        <w:rPr>
          <w:rFonts w:ascii="Times New Roman" w:hAnsi="Times New Roman" w:cs="Times New Roman"/>
        </w:rPr>
      </w:pPr>
    </w:p>
    <w:p w14:paraId="4970B919" w14:textId="573D188F" w:rsidR="00E23EC9" w:rsidRPr="001E2E55" w:rsidRDefault="00E23EC9" w:rsidP="00E23EC9">
      <w:pPr>
        <w:widowControl w:val="0"/>
        <w:rPr>
          <w:rFonts w:ascii="Times New Roman" w:hAnsi="Times New Roman" w:cs="Times New Roman"/>
        </w:rPr>
      </w:pPr>
    </w:p>
    <w:p w14:paraId="0479DEDC" w14:textId="77777777" w:rsidR="00E23EC9" w:rsidRPr="001E2E55" w:rsidRDefault="00E23EC9" w:rsidP="00E23EC9">
      <w:pPr>
        <w:widowControl w:val="0"/>
        <w:rPr>
          <w:rFonts w:ascii="Times New Roman" w:hAnsi="Times New Roman" w:cs="Times New Roman"/>
        </w:rPr>
      </w:pPr>
      <w:r w:rsidRPr="00EE337C">
        <w:rPr>
          <w:rFonts w:ascii="Times New Roman" w:hAnsi="Times New Roman" w:cs="Times New Roman"/>
          <w:noProof/>
        </w:rPr>
        <w:drawing>
          <wp:inline distT="0" distB="0" distL="0" distR="0" wp14:anchorId="12105D59" wp14:editId="18D9E445">
            <wp:extent cx="1057042" cy="717279"/>
            <wp:effectExtent l="0" t="0" r="0" b="6985"/>
            <wp:docPr id="10" name="Picture 10" descr="http://2jdata.com/wp-content/uploads/2012/03/C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jdata.com/wp-content/uploads/2012/03/Computer.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70032" cy="726093"/>
                    </a:xfrm>
                    <a:prstGeom prst="rect">
                      <a:avLst/>
                    </a:prstGeom>
                    <a:noFill/>
                    <a:ln>
                      <a:noFill/>
                    </a:ln>
                  </pic:spPr>
                </pic:pic>
              </a:graphicData>
            </a:graphic>
          </wp:inline>
        </w:drawing>
      </w:r>
    </w:p>
    <w:p w14:paraId="52674B2E" w14:textId="77777777" w:rsidR="00E23EC9" w:rsidRPr="001E2E55" w:rsidRDefault="00E23EC9" w:rsidP="00E23EC9">
      <w:pPr>
        <w:widowControl w:val="0"/>
        <w:rPr>
          <w:rFonts w:ascii="Times New Roman" w:hAnsi="Times New Roman" w:cs="Times New Roman"/>
        </w:rPr>
      </w:pPr>
      <w:r w:rsidRPr="001E2E55">
        <w:rPr>
          <w:rFonts w:ascii="Times New Roman" w:hAnsi="Times New Roman" w:cs="Times New Roman"/>
        </w:rPr>
        <w:t>Teacher</w:t>
      </w:r>
    </w:p>
    <w:p w14:paraId="5FBBF275" w14:textId="77777777" w:rsidR="00E23EC9" w:rsidRPr="001E2E55" w:rsidRDefault="00E23EC9" w:rsidP="00E23EC9">
      <w:pPr>
        <w:widowControl w:val="0"/>
        <w:rPr>
          <w:rFonts w:ascii="Times New Roman" w:hAnsi="Times New Roman" w:cs="Times New Roman"/>
        </w:rPr>
      </w:pPr>
      <w:commentRangeStart w:id="198"/>
    </w:p>
    <w:p w14:paraId="48516F09" w14:textId="3894AD77" w:rsidR="00E23EC9" w:rsidRDefault="00A939E3" w:rsidP="00E23EC9">
      <w:pPr>
        <w:widowControl w:val="0"/>
        <w:ind w:left="720" w:firstLine="720"/>
        <w:rPr>
          <w:rFonts w:ascii="Times New Roman" w:hAnsi="Times New Roman" w:cs="Times New Roman"/>
        </w:rPr>
      </w:pPr>
      <w:proofErr w:type="gramStart"/>
      <w:r>
        <w:rPr>
          <w:rFonts w:ascii="Times New Roman" w:hAnsi="Times New Roman" w:cs="Times New Roman"/>
        </w:rPr>
        <w:t>figure</w:t>
      </w:r>
      <w:proofErr w:type="gramEnd"/>
      <w:r>
        <w:rPr>
          <w:rFonts w:ascii="Times New Roman" w:hAnsi="Times New Roman" w:cs="Times New Roman"/>
        </w:rPr>
        <w:t xml:space="preserve"> 8</w:t>
      </w:r>
      <w:r w:rsidR="00E23EC9" w:rsidRPr="001E2E55">
        <w:rPr>
          <w:rFonts w:ascii="Times New Roman" w:hAnsi="Times New Roman" w:cs="Times New Roman"/>
        </w:rPr>
        <w:t xml:space="preserve"> the architecture of </w:t>
      </w:r>
      <w:r w:rsidR="00E23EC9" w:rsidRPr="001E2E55">
        <w:rPr>
          <w:rFonts w:ascii="Times New Roman" w:hAnsi="Times New Roman" w:cs="Times New Roman"/>
          <w:sz w:val="24"/>
          <w:szCs w:val="24"/>
        </w:rPr>
        <w:t xml:space="preserve">Smart course Management system in the cloud </w:t>
      </w:r>
      <w:commentRangeEnd w:id="198"/>
      <w:r w:rsidR="006E164F">
        <w:rPr>
          <w:rStyle w:val="CommentReference"/>
          <w:rFonts w:ascii="Arial" w:eastAsia="Arial" w:hAnsi="Arial" w:cs="Cordia New"/>
          <w:color w:val="000000"/>
        </w:rPr>
        <w:commentReference w:id="198"/>
      </w:r>
    </w:p>
    <w:p w14:paraId="771D81C2" w14:textId="77777777" w:rsidR="00E23EC9" w:rsidRPr="001E2E55" w:rsidRDefault="00E23EC9" w:rsidP="00E23EC9">
      <w:pPr>
        <w:widowControl w:val="0"/>
        <w:ind w:left="720" w:firstLine="720"/>
        <w:rPr>
          <w:rFonts w:ascii="Times New Roman" w:hAnsi="Times New Roman" w:cs="Times New Roman"/>
        </w:rPr>
      </w:pPr>
    </w:p>
    <w:p w14:paraId="4207F958" w14:textId="77777777" w:rsidR="00E23EC9" w:rsidRDefault="00E23EC9" w:rsidP="00A939E3">
      <w:pPr>
        <w:widowControl w:val="0"/>
        <w:ind w:left="720" w:firstLine="720"/>
        <w:rPr>
          <w:rFonts w:ascii="Times New Roman" w:hAnsi="Times New Roman" w:cs="Times New Roman"/>
        </w:rPr>
      </w:pPr>
      <w:r w:rsidRPr="001E2E55">
        <w:rPr>
          <w:rFonts w:ascii="Times New Roman" w:hAnsi="Times New Roman" w:cs="Times New Roman"/>
          <w:sz w:val="24"/>
          <w:szCs w:val="24"/>
        </w:rPr>
        <w:t xml:space="preserve">The </w:t>
      </w:r>
      <w:r>
        <w:rPr>
          <w:rFonts w:ascii="Times New Roman" w:hAnsi="Times New Roman" w:cs="Times New Roman"/>
          <w:sz w:val="24"/>
          <w:szCs w:val="24"/>
        </w:rPr>
        <w:t xml:space="preserve">architecture of </w:t>
      </w:r>
      <w:r w:rsidRPr="001E2E55">
        <w:rPr>
          <w:rFonts w:ascii="Times New Roman" w:hAnsi="Times New Roman" w:cs="Times New Roman"/>
          <w:sz w:val="24"/>
          <w:szCs w:val="24"/>
        </w:rPr>
        <w:t xml:space="preserve">Smart course Management system in the cloud is shown in figure 4. It consists of two parts. The first part is the web application used by instructors to manage the courses they own. They can upload teaching materials, download files submitted by students, create quizzes (i.e. true / false, multiple choice, or short answer quizzes), and share files to specific students. Instructors can manage resources on their computer which is connected to the internet. The second part is the student side. They can get assignments, download course materials, check their scores, or receive notifications by using the application installed on </w:t>
      </w:r>
      <w:proofErr w:type="spellStart"/>
      <w:r w:rsidRPr="001E2E55">
        <w:rPr>
          <w:rFonts w:ascii="Times New Roman" w:hAnsi="Times New Roman" w:cs="Times New Roman"/>
          <w:sz w:val="24"/>
          <w:szCs w:val="24"/>
        </w:rPr>
        <w:t>iOS</w:t>
      </w:r>
      <w:proofErr w:type="spellEnd"/>
      <w:r w:rsidRPr="001E2E55">
        <w:rPr>
          <w:rFonts w:ascii="Times New Roman" w:hAnsi="Times New Roman" w:cs="Times New Roman"/>
          <w:sz w:val="24"/>
          <w:szCs w:val="24"/>
        </w:rPr>
        <w:t>-based mobile devices or web browsers on their computer.</w:t>
      </w:r>
    </w:p>
    <w:p w14:paraId="3ACF7E68" w14:textId="77777777" w:rsidR="00A939E3" w:rsidRDefault="00A939E3" w:rsidP="00A939E3">
      <w:pPr>
        <w:widowControl w:val="0"/>
        <w:ind w:left="720" w:firstLine="720"/>
        <w:rPr>
          <w:rFonts w:ascii="Times New Roman" w:hAnsi="Times New Roman" w:cs="Times New Roman"/>
        </w:rPr>
      </w:pPr>
    </w:p>
    <w:p w14:paraId="45311CE5" w14:textId="77777777" w:rsidR="00A939E3" w:rsidRDefault="00A939E3" w:rsidP="00A939E3">
      <w:pPr>
        <w:widowControl w:val="0"/>
        <w:ind w:left="720" w:firstLine="720"/>
        <w:rPr>
          <w:rFonts w:ascii="Times New Roman" w:hAnsi="Times New Roman" w:cs="Times New Roman"/>
        </w:rPr>
      </w:pPr>
    </w:p>
    <w:p w14:paraId="082E511D" w14:textId="77777777" w:rsidR="00A939E3" w:rsidRDefault="00A939E3" w:rsidP="00A939E3">
      <w:pPr>
        <w:widowControl w:val="0"/>
        <w:ind w:left="720" w:firstLine="720"/>
        <w:rPr>
          <w:rFonts w:ascii="Times New Roman" w:hAnsi="Times New Roman" w:cs="Times New Roman"/>
        </w:rPr>
      </w:pPr>
    </w:p>
    <w:p w14:paraId="4431A42A" w14:textId="77777777" w:rsidR="00E23EC9" w:rsidRDefault="00E23EC9" w:rsidP="00E23EC9">
      <w:pPr>
        <w:widowControl w:val="0"/>
        <w:rPr>
          <w:rFonts w:ascii="Times New Roman" w:hAnsi="Times New Roman" w:cs="Times New Roman"/>
          <w:sz w:val="36"/>
          <w:szCs w:val="36"/>
        </w:rPr>
      </w:pPr>
    </w:p>
    <w:p w14:paraId="2C0F27E4" w14:textId="77777777" w:rsidR="003177F9" w:rsidRDefault="003177F9" w:rsidP="00A939E3">
      <w:pPr>
        <w:widowControl w:val="0"/>
        <w:ind w:firstLine="720"/>
        <w:rPr>
          <w:rFonts w:ascii="Times New Roman" w:hAnsi="Times New Roman" w:cs="Times New Roman"/>
          <w:sz w:val="36"/>
          <w:szCs w:val="36"/>
        </w:rPr>
      </w:pPr>
    </w:p>
    <w:p w14:paraId="3F73ABC3" w14:textId="77777777" w:rsidR="00E23EC9" w:rsidRPr="001E2E55" w:rsidRDefault="00E23EC9" w:rsidP="00A939E3">
      <w:pPr>
        <w:widowControl w:val="0"/>
        <w:ind w:firstLine="720"/>
        <w:rPr>
          <w:rFonts w:ascii="Times New Roman" w:hAnsi="Times New Roman" w:cs="Times New Roman"/>
          <w:sz w:val="36"/>
          <w:szCs w:val="36"/>
        </w:rPr>
      </w:pPr>
      <w:r w:rsidRPr="001E2E55">
        <w:rPr>
          <w:rFonts w:ascii="Times New Roman" w:hAnsi="Times New Roman" w:cs="Times New Roman"/>
          <w:sz w:val="36"/>
          <w:szCs w:val="36"/>
        </w:rPr>
        <w:t>4.3.2 Deliverables</w:t>
      </w:r>
    </w:p>
    <w:p w14:paraId="53911CC6" w14:textId="454CED77" w:rsidR="00E23EC9" w:rsidRPr="001E2E55" w:rsidRDefault="00E23EC9" w:rsidP="00E23EC9">
      <w:pPr>
        <w:widowControl w:val="0"/>
        <w:rPr>
          <w:rFonts w:ascii="Times New Roman" w:hAnsi="Times New Roman" w:cs="Times New Roman"/>
        </w:rPr>
      </w:pPr>
      <w:r w:rsidRPr="001E2E55">
        <w:rPr>
          <w:rFonts w:ascii="Times New Roman" w:hAnsi="Times New Roman" w:cs="Times New Roman"/>
        </w:rPr>
        <w:tab/>
      </w:r>
      <w:r w:rsidR="00A939E3">
        <w:rPr>
          <w:rFonts w:ascii="Times New Roman" w:hAnsi="Times New Roman" w:cs="Times New Roman"/>
        </w:rPr>
        <w:tab/>
      </w:r>
      <w:r w:rsidRPr="001E2E55">
        <w:rPr>
          <w:rFonts w:ascii="Times New Roman" w:hAnsi="Times New Roman" w:cs="Times New Roman"/>
        </w:rPr>
        <w:t>-Proposal</w:t>
      </w:r>
    </w:p>
    <w:p w14:paraId="0109B5F8" w14:textId="333EB6C3" w:rsidR="00E23EC9" w:rsidRPr="001E2E55" w:rsidRDefault="00E23EC9" w:rsidP="00E23EC9">
      <w:pPr>
        <w:widowControl w:val="0"/>
        <w:rPr>
          <w:rFonts w:ascii="Times New Roman" w:hAnsi="Times New Roman" w:cs="Times New Roman"/>
        </w:rPr>
      </w:pPr>
      <w:r w:rsidRPr="001E2E55">
        <w:rPr>
          <w:rFonts w:ascii="Times New Roman" w:hAnsi="Times New Roman" w:cs="Times New Roman"/>
        </w:rPr>
        <w:tab/>
      </w:r>
      <w:r w:rsidR="00A939E3">
        <w:rPr>
          <w:rFonts w:ascii="Times New Roman" w:hAnsi="Times New Roman" w:cs="Times New Roman"/>
        </w:rPr>
        <w:tab/>
      </w:r>
      <w:r w:rsidRPr="001E2E55">
        <w:rPr>
          <w:rFonts w:ascii="Times New Roman" w:hAnsi="Times New Roman" w:cs="Times New Roman"/>
        </w:rPr>
        <w:t>-Project plan</w:t>
      </w:r>
    </w:p>
    <w:p w14:paraId="6C969CFE" w14:textId="07F62A17" w:rsidR="00E23EC9" w:rsidRPr="001E2E55" w:rsidRDefault="00E23EC9" w:rsidP="00E23EC9">
      <w:pPr>
        <w:widowControl w:val="0"/>
        <w:rPr>
          <w:rFonts w:ascii="Times New Roman" w:hAnsi="Times New Roman" w:cs="Times New Roman"/>
        </w:rPr>
      </w:pPr>
      <w:r w:rsidRPr="001E2E55">
        <w:rPr>
          <w:rFonts w:ascii="Times New Roman" w:hAnsi="Times New Roman" w:cs="Times New Roman"/>
        </w:rPr>
        <w:tab/>
      </w:r>
      <w:r w:rsidR="00A939E3">
        <w:rPr>
          <w:rFonts w:ascii="Times New Roman" w:hAnsi="Times New Roman" w:cs="Times New Roman"/>
        </w:rPr>
        <w:tab/>
      </w:r>
      <w:r w:rsidRPr="001E2E55">
        <w:rPr>
          <w:rFonts w:ascii="Times New Roman" w:hAnsi="Times New Roman" w:cs="Times New Roman"/>
        </w:rPr>
        <w:t>-Software requirement specification</w:t>
      </w:r>
    </w:p>
    <w:p w14:paraId="6911BB6D" w14:textId="09B96044" w:rsidR="00E23EC9" w:rsidRPr="001E2E55" w:rsidRDefault="00E23EC9" w:rsidP="00E23EC9">
      <w:pPr>
        <w:widowControl w:val="0"/>
        <w:rPr>
          <w:rFonts w:ascii="Times New Roman" w:hAnsi="Times New Roman" w:cs="Times New Roman"/>
        </w:rPr>
      </w:pPr>
      <w:r w:rsidRPr="001E2E55">
        <w:rPr>
          <w:rFonts w:ascii="Times New Roman" w:hAnsi="Times New Roman" w:cs="Times New Roman"/>
        </w:rPr>
        <w:tab/>
      </w:r>
      <w:r w:rsidR="00A939E3">
        <w:rPr>
          <w:rFonts w:ascii="Times New Roman" w:hAnsi="Times New Roman" w:cs="Times New Roman"/>
        </w:rPr>
        <w:tab/>
      </w:r>
      <w:r w:rsidRPr="001E2E55">
        <w:rPr>
          <w:rFonts w:ascii="Times New Roman" w:hAnsi="Times New Roman" w:cs="Times New Roman"/>
        </w:rPr>
        <w:t>-Software design document</w:t>
      </w:r>
    </w:p>
    <w:p w14:paraId="6850336A" w14:textId="27AED51D" w:rsidR="00E23EC9" w:rsidRPr="001E2E55" w:rsidRDefault="00E23EC9" w:rsidP="00E23EC9">
      <w:pPr>
        <w:widowControl w:val="0"/>
        <w:rPr>
          <w:rFonts w:ascii="Times New Roman" w:hAnsi="Times New Roman" w:cs="Times New Roman"/>
        </w:rPr>
      </w:pPr>
      <w:r w:rsidRPr="001E2E55">
        <w:rPr>
          <w:rFonts w:ascii="Times New Roman" w:hAnsi="Times New Roman" w:cs="Times New Roman"/>
        </w:rPr>
        <w:tab/>
      </w:r>
      <w:r w:rsidR="00A939E3">
        <w:rPr>
          <w:rFonts w:ascii="Times New Roman" w:hAnsi="Times New Roman" w:cs="Times New Roman"/>
        </w:rPr>
        <w:tab/>
      </w:r>
      <w:r w:rsidRPr="001E2E55">
        <w:rPr>
          <w:rFonts w:ascii="Times New Roman" w:hAnsi="Times New Roman" w:cs="Times New Roman"/>
        </w:rPr>
        <w:t>-Testing document</w:t>
      </w:r>
    </w:p>
    <w:p w14:paraId="67D15C25" w14:textId="79328D27" w:rsidR="00E23EC9" w:rsidRPr="001E2E55" w:rsidRDefault="00E23EC9" w:rsidP="00E23EC9">
      <w:pPr>
        <w:widowControl w:val="0"/>
        <w:rPr>
          <w:rFonts w:ascii="Times New Roman" w:hAnsi="Times New Roman" w:cs="Times New Roman"/>
        </w:rPr>
      </w:pPr>
      <w:r w:rsidRPr="001E2E55">
        <w:rPr>
          <w:rFonts w:ascii="Times New Roman" w:hAnsi="Times New Roman" w:cs="Times New Roman"/>
        </w:rPr>
        <w:tab/>
      </w:r>
      <w:r w:rsidR="00A939E3">
        <w:rPr>
          <w:rFonts w:ascii="Times New Roman" w:hAnsi="Times New Roman" w:cs="Times New Roman"/>
        </w:rPr>
        <w:tab/>
      </w:r>
      <w:r w:rsidRPr="001E2E55">
        <w:rPr>
          <w:rFonts w:ascii="Times New Roman" w:hAnsi="Times New Roman" w:cs="Times New Roman"/>
        </w:rPr>
        <w:t>-Traceability record</w:t>
      </w:r>
    </w:p>
    <w:p w14:paraId="65C8F432" w14:textId="235E0648" w:rsidR="00E23EC9" w:rsidRPr="001E2E55" w:rsidRDefault="00E23EC9" w:rsidP="00E23EC9">
      <w:pPr>
        <w:widowControl w:val="0"/>
        <w:rPr>
          <w:rFonts w:ascii="Times New Roman" w:hAnsi="Times New Roman" w:cs="Times New Roman"/>
        </w:rPr>
      </w:pPr>
      <w:r w:rsidRPr="001E2E55">
        <w:rPr>
          <w:rFonts w:ascii="Times New Roman" w:hAnsi="Times New Roman" w:cs="Times New Roman"/>
        </w:rPr>
        <w:tab/>
      </w:r>
      <w:r w:rsidR="00A939E3">
        <w:rPr>
          <w:rFonts w:ascii="Times New Roman" w:hAnsi="Times New Roman" w:cs="Times New Roman"/>
        </w:rPr>
        <w:tab/>
      </w:r>
      <w:r w:rsidRPr="001E2E55">
        <w:rPr>
          <w:rFonts w:ascii="Times New Roman" w:hAnsi="Times New Roman" w:cs="Times New Roman"/>
        </w:rPr>
        <w:t>-Software quality assurance document</w:t>
      </w:r>
    </w:p>
    <w:p w14:paraId="694D0C8F" w14:textId="6923CE66" w:rsidR="00E23EC9" w:rsidRPr="001E2E55" w:rsidRDefault="00E23EC9" w:rsidP="00E23EC9">
      <w:pPr>
        <w:widowControl w:val="0"/>
        <w:rPr>
          <w:rFonts w:ascii="Times New Roman" w:hAnsi="Times New Roman" w:cs="Times New Roman"/>
        </w:rPr>
      </w:pPr>
      <w:r w:rsidRPr="001E2E55">
        <w:rPr>
          <w:rFonts w:ascii="Times New Roman" w:hAnsi="Times New Roman" w:cs="Times New Roman"/>
        </w:rPr>
        <w:tab/>
      </w:r>
      <w:r w:rsidR="00A939E3">
        <w:rPr>
          <w:rFonts w:ascii="Times New Roman" w:hAnsi="Times New Roman" w:cs="Times New Roman"/>
        </w:rPr>
        <w:tab/>
      </w:r>
      <w:r w:rsidRPr="001E2E55">
        <w:rPr>
          <w:rFonts w:ascii="Times New Roman" w:hAnsi="Times New Roman" w:cs="Times New Roman"/>
        </w:rPr>
        <w:t>-Certification client and server system</w:t>
      </w:r>
    </w:p>
    <w:p w14:paraId="4BE7C774" w14:textId="1DB1FB85" w:rsidR="00E23EC9" w:rsidRPr="001E2E55" w:rsidRDefault="00E23EC9" w:rsidP="00E23EC9">
      <w:pPr>
        <w:widowControl w:val="0"/>
        <w:rPr>
          <w:rFonts w:ascii="Times New Roman" w:hAnsi="Times New Roman" w:cs="Times New Roman"/>
        </w:rPr>
      </w:pPr>
      <w:r w:rsidRPr="001E2E55">
        <w:rPr>
          <w:rFonts w:ascii="Times New Roman" w:hAnsi="Times New Roman" w:cs="Times New Roman"/>
        </w:rPr>
        <w:tab/>
      </w:r>
      <w:r w:rsidR="00A939E3">
        <w:rPr>
          <w:rFonts w:ascii="Times New Roman" w:hAnsi="Times New Roman" w:cs="Times New Roman"/>
        </w:rPr>
        <w:tab/>
      </w:r>
      <w:r w:rsidRPr="001E2E55">
        <w:rPr>
          <w:rFonts w:ascii="Times New Roman" w:hAnsi="Times New Roman" w:cs="Times New Roman"/>
        </w:rPr>
        <w:t>-Video clips for demo program</w:t>
      </w:r>
    </w:p>
    <w:p w14:paraId="15DB9080" w14:textId="500AD656" w:rsidR="00E23EC9" w:rsidRPr="001E2E55" w:rsidRDefault="00E23EC9" w:rsidP="00E23EC9">
      <w:pPr>
        <w:widowControl w:val="0"/>
        <w:rPr>
          <w:rFonts w:ascii="Times New Roman" w:hAnsi="Times New Roman" w:cs="Times New Roman"/>
        </w:rPr>
      </w:pPr>
      <w:r w:rsidRPr="001E2E55">
        <w:rPr>
          <w:rFonts w:ascii="Times New Roman" w:hAnsi="Times New Roman" w:cs="Times New Roman"/>
        </w:rPr>
        <w:tab/>
      </w:r>
      <w:r w:rsidR="00A939E3">
        <w:rPr>
          <w:rFonts w:ascii="Times New Roman" w:hAnsi="Times New Roman" w:cs="Times New Roman"/>
        </w:rPr>
        <w:tab/>
      </w:r>
      <w:r w:rsidRPr="001E2E55">
        <w:rPr>
          <w:rFonts w:ascii="Times New Roman" w:hAnsi="Times New Roman" w:cs="Times New Roman"/>
        </w:rPr>
        <w:t>-Poster A1 for presentation</w:t>
      </w:r>
    </w:p>
    <w:p w14:paraId="23432C6F" w14:textId="77777777" w:rsidR="00E23EC9" w:rsidRPr="001E2E55" w:rsidRDefault="00E23EC9" w:rsidP="00E23EC9">
      <w:pPr>
        <w:widowControl w:val="0"/>
        <w:rPr>
          <w:rFonts w:ascii="Times New Roman" w:hAnsi="Times New Roman" w:cs="Times New Roman"/>
        </w:rPr>
      </w:pPr>
    </w:p>
    <w:p w14:paraId="630C5F0F" w14:textId="77777777" w:rsidR="00E23EC9" w:rsidRPr="001E2E55" w:rsidRDefault="00E23EC9" w:rsidP="00A939E3">
      <w:pPr>
        <w:widowControl w:val="0"/>
        <w:ind w:firstLine="720"/>
        <w:rPr>
          <w:rFonts w:ascii="Times New Roman" w:hAnsi="Times New Roman" w:cs="Times New Roman"/>
          <w:sz w:val="36"/>
          <w:szCs w:val="36"/>
        </w:rPr>
      </w:pPr>
      <w:commentRangeStart w:id="199"/>
      <w:r w:rsidRPr="001E2E55">
        <w:rPr>
          <w:rFonts w:ascii="Times New Roman" w:hAnsi="Times New Roman" w:cs="Times New Roman"/>
          <w:sz w:val="36"/>
          <w:szCs w:val="36"/>
        </w:rPr>
        <w:t>4.3.3 Limits</w:t>
      </w:r>
      <w:commentRangeEnd w:id="199"/>
      <w:r w:rsidR="004D349D">
        <w:rPr>
          <w:rStyle w:val="CommentReference"/>
          <w:rFonts w:ascii="Arial" w:eastAsia="Arial" w:hAnsi="Arial" w:cs="Cordia New"/>
          <w:color w:val="000000"/>
        </w:rPr>
        <w:commentReference w:id="199"/>
      </w:r>
    </w:p>
    <w:p w14:paraId="6CA7C040" w14:textId="4435935D" w:rsidR="00E23EC9" w:rsidRPr="001E2E55" w:rsidRDefault="00E23EC9" w:rsidP="00E23EC9">
      <w:pPr>
        <w:widowControl w:val="0"/>
        <w:rPr>
          <w:rFonts w:ascii="Times New Roman" w:hAnsi="Times New Roman" w:cs="Times New Roman"/>
        </w:rPr>
      </w:pPr>
      <w:r w:rsidRPr="001E2E55">
        <w:rPr>
          <w:rFonts w:ascii="Times New Roman" w:hAnsi="Times New Roman" w:cs="Times New Roman"/>
        </w:rPr>
        <w:tab/>
      </w:r>
      <w:r w:rsidR="00A939E3">
        <w:rPr>
          <w:rFonts w:ascii="Times New Roman" w:hAnsi="Times New Roman" w:cs="Times New Roman"/>
        </w:rPr>
        <w:tab/>
      </w:r>
      <w:r w:rsidRPr="001E2E55">
        <w:rPr>
          <w:rFonts w:ascii="Times New Roman" w:hAnsi="Times New Roman" w:cs="Times New Roman"/>
        </w:rPr>
        <w:t>-</w:t>
      </w:r>
      <w:r w:rsidR="00A939E3">
        <w:rPr>
          <w:rFonts w:ascii="Times New Roman" w:hAnsi="Times New Roman" w:cs="Times New Roman"/>
        </w:rPr>
        <w:t xml:space="preserve"> </w:t>
      </w:r>
      <w:ins w:id="200" w:author="CAMT" w:date="2014-03-04T09:28:00Z">
        <w:r w:rsidR="0023169B">
          <w:rPr>
            <w:rFonts w:ascii="Times New Roman" w:hAnsi="Times New Roman" w:cs="Times New Roman"/>
          </w:rPr>
          <w:t xml:space="preserve">The mobile application supports smartphones </w:t>
        </w:r>
      </w:ins>
      <w:del w:id="201" w:author="CAMT" w:date="2014-03-04T09:29:00Z">
        <w:r w:rsidRPr="001E2E55" w:rsidDel="0023169B">
          <w:rPr>
            <w:rFonts w:ascii="Times New Roman" w:hAnsi="Times New Roman" w:cs="Times New Roman"/>
          </w:rPr>
          <w:delText xml:space="preserve">Smart phone </w:delText>
        </w:r>
      </w:del>
      <w:ins w:id="202" w:author="CAMT" w:date="2014-03-04T09:29:00Z">
        <w:r w:rsidR="0023169B">
          <w:rPr>
            <w:rFonts w:ascii="Times New Roman" w:hAnsi="Times New Roman" w:cs="Times New Roman"/>
          </w:rPr>
          <w:t xml:space="preserve">that run on </w:t>
        </w:r>
      </w:ins>
      <w:del w:id="203" w:author="CAMT" w:date="2014-03-04T09:29:00Z">
        <w:r w:rsidRPr="001E2E55" w:rsidDel="0023169B">
          <w:rPr>
            <w:rFonts w:ascii="Times New Roman" w:hAnsi="Times New Roman" w:cs="Times New Roman"/>
          </w:rPr>
          <w:delText xml:space="preserve">using </w:delText>
        </w:r>
      </w:del>
      <w:r>
        <w:rPr>
          <w:rFonts w:ascii="Times New Roman" w:hAnsi="Times New Roman" w:cs="Times New Roman"/>
        </w:rPr>
        <w:t xml:space="preserve">the </w:t>
      </w:r>
      <w:proofErr w:type="spellStart"/>
      <w:r>
        <w:rPr>
          <w:rFonts w:ascii="Times New Roman" w:hAnsi="Times New Roman" w:cs="Times New Roman"/>
        </w:rPr>
        <w:t>i</w:t>
      </w:r>
      <w:r w:rsidRPr="001E2E55">
        <w:rPr>
          <w:rFonts w:ascii="Times New Roman" w:hAnsi="Times New Roman" w:cs="Times New Roman"/>
        </w:rPr>
        <w:t>OS</w:t>
      </w:r>
      <w:proofErr w:type="spellEnd"/>
      <w:r w:rsidRPr="001E2E55">
        <w:rPr>
          <w:rFonts w:ascii="Times New Roman" w:hAnsi="Times New Roman" w:cs="Times New Roman"/>
        </w:rPr>
        <w:t xml:space="preserve"> version 7.0 or later</w:t>
      </w:r>
      <w:ins w:id="204" w:author="CAMT" w:date="2014-03-04T09:29:00Z">
        <w:r w:rsidR="0023169B">
          <w:rPr>
            <w:rFonts w:ascii="Times New Roman" w:hAnsi="Times New Roman" w:cs="Times New Roman"/>
          </w:rPr>
          <w:t>.</w:t>
        </w:r>
      </w:ins>
    </w:p>
    <w:p w14:paraId="7A87567A" w14:textId="56633738" w:rsidR="00E23EC9" w:rsidRPr="001E2E55" w:rsidRDefault="00E23EC9" w:rsidP="00E23EC9">
      <w:pPr>
        <w:widowControl w:val="0"/>
        <w:rPr>
          <w:rFonts w:ascii="Times New Roman" w:hAnsi="Times New Roman" w:cs="Times New Roman"/>
        </w:rPr>
      </w:pPr>
      <w:r w:rsidRPr="001E2E55">
        <w:rPr>
          <w:rFonts w:ascii="Times New Roman" w:hAnsi="Times New Roman" w:cs="Times New Roman"/>
        </w:rPr>
        <w:tab/>
      </w:r>
      <w:r w:rsidR="00A939E3">
        <w:rPr>
          <w:rFonts w:ascii="Times New Roman" w:hAnsi="Times New Roman" w:cs="Times New Roman"/>
        </w:rPr>
        <w:tab/>
      </w:r>
      <w:r w:rsidRPr="001E2E55">
        <w:rPr>
          <w:rFonts w:ascii="Times New Roman" w:hAnsi="Times New Roman" w:cs="Times New Roman"/>
        </w:rPr>
        <w:t>-</w:t>
      </w:r>
      <w:r w:rsidR="00A939E3">
        <w:rPr>
          <w:rFonts w:ascii="Times New Roman" w:hAnsi="Times New Roman" w:cs="Times New Roman"/>
        </w:rPr>
        <w:t xml:space="preserve"> </w:t>
      </w:r>
      <w:r w:rsidRPr="001E2E55">
        <w:rPr>
          <w:rFonts w:ascii="Times New Roman" w:hAnsi="Times New Roman" w:cs="Times New Roman"/>
        </w:rPr>
        <w:t xml:space="preserve">Internet connection is required for using this </w:t>
      </w:r>
      <w:ins w:id="205" w:author="CAMT" w:date="2014-03-04T09:29:00Z">
        <w:r w:rsidR="0023169B">
          <w:rPr>
            <w:rFonts w:ascii="Times New Roman" w:hAnsi="Times New Roman" w:cs="Times New Roman"/>
          </w:rPr>
          <w:t>system.</w:t>
        </w:r>
      </w:ins>
      <w:del w:id="206" w:author="CAMT" w:date="2014-03-04T09:29:00Z">
        <w:r w:rsidRPr="001E2E55" w:rsidDel="0023169B">
          <w:rPr>
            <w:rFonts w:ascii="Times New Roman" w:hAnsi="Times New Roman" w:cs="Times New Roman"/>
          </w:rPr>
          <w:delText>application</w:delText>
        </w:r>
      </w:del>
    </w:p>
    <w:p w14:paraId="350D70A5" w14:textId="1F8AA0A0" w:rsidR="00E23EC9" w:rsidRPr="001E2E55" w:rsidRDefault="00E23EC9" w:rsidP="00E23EC9">
      <w:pPr>
        <w:widowControl w:val="0"/>
        <w:rPr>
          <w:rFonts w:ascii="Times New Roman" w:hAnsi="Times New Roman" w:cs="Times New Roman"/>
        </w:rPr>
      </w:pPr>
      <w:r w:rsidRPr="001E2E55">
        <w:rPr>
          <w:rFonts w:ascii="Times New Roman" w:hAnsi="Times New Roman" w:cs="Times New Roman"/>
        </w:rPr>
        <w:tab/>
      </w:r>
      <w:r w:rsidR="00A939E3">
        <w:rPr>
          <w:rFonts w:ascii="Times New Roman" w:hAnsi="Times New Roman" w:cs="Times New Roman"/>
        </w:rPr>
        <w:tab/>
      </w:r>
      <w:r w:rsidRPr="001E2E55">
        <w:rPr>
          <w:rFonts w:ascii="Times New Roman" w:hAnsi="Times New Roman" w:cs="Times New Roman"/>
        </w:rPr>
        <w:t>-</w:t>
      </w:r>
      <w:r w:rsidR="00A939E3">
        <w:rPr>
          <w:rFonts w:ascii="Times New Roman" w:hAnsi="Times New Roman" w:cs="Times New Roman"/>
        </w:rPr>
        <w:t xml:space="preserve"> </w:t>
      </w:r>
      <w:r w:rsidRPr="001E2E55">
        <w:rPr>
          <w:rFonts w:ascii="Times New Roman" w:hAnsi="Times New Roman" w:cs="Times New Roman"/>
        </w:rPr>
        <w:t>User</w:t>
      </w:r>
      <w:ins w:id="207" w:author="CAMT" w:date="2014-03-04T09:29:00Z">
        <w:r w:rsidR="0023169B">
          <w:rPr>
            <w:rFonts w:ascii="Times New Roman" w:hAnsi="Times New Roman" w:cs="Times New Roman"/>
          </w:rPr>
          <w:t>s</w:t>
        </w:r>
      </w:ins>
      <w:r w:rsidRPr="001E2E55">
        <w:rPr>
          <w:rFonts w:ascii="Times New Roman" w:hAnsi="Times New Roman" w:cs="Times New Roman"/>
        </w:rPr>
        <w:t xml:space="preserve"> can use the </w:t>
      </w:r>
      <w:ins w:id="208" w:author="CAMT" w:date="2014-03-04T09:29:00Z">
        <w:r w:rsidR="0023169B">
          <w:rPr>
            <w:rFonts w:ascii="Times New Roman" w:hAnsi="Times New Roman" w:cs="Times New Roman"/>
          </w:rPr>
          <w:t xml:space="preserve">services </w:t>
        </w:r>
      </w:ins>
      <w:del w:id="209" w:author="CAMT" w:date="2014-03-04T09:29:00Z">
        <w:r w:rsidRPr="001E2E55" w:rsidDel="0023169B">
          <w:rPr>
            <w:rFonts w:ascii="Times New Roman" w:hAnsi="Times New Roman" w:cs="Times New Roman"/>
          </w:rPr>
          <w:delText xml:space="preserve">application </w:delText>
        </w:r>
      </w:del>
      <w:r w:rsidRPr="001E2E55">
        <w:rPr>
          <w:rFonts w:ascii="Times New Roman" w:hAnsi="Times New Roman" w:cs="Times New Roman"/>
        </w:rPr>
        <w:t xml:space="preserve">with </w:t>
      </w:r>
      <w:proofErr w:type="spellStart"/>
      <w:ins w:id="210" w:author="CAMT" w:date="2014-03-04T09:30:00Z">
        <w:r w:rsidR="0023169B">
          <w:rPr>
            <w:rFonts w:ascii="Times New Roman" w:hAnsi="Times New Roman" w:cs="Times New Roman"/>
          </w:rPr>
          <w:t>the</w:t>
        </w:r>
      </w:ins>
      <w:del w:id="211" w:author="CAMT" w:date="2014-03-04T09:30:00Z">
        <w:r w:rsidRPr="001E2E55" w:rsidDel="0023169B">
          <w:rPr>
            <w:rFonts w:ascii="Times New Roman" w:hAnsi="Times New Roman" w:cs="Times New Roman"/>
          </w:rPr>
          <w:delText xml:space="preserve">our </w:delText>
        </w:r>
      </w:del>
      <w:r w:rsidRPr="001E2E55">
        <w:rPr>
          <w:rFonts w:ascii="Times New Roman" w:hAnsi="Times New Roman" w:cs="Times New Roman"/>
        </w:rPr>
        <w:t>server</w:t>
      </w:r>
      <w:proofErr w:type="spellEnd"/>
      <w:r w:rsidRPr="001E2E55">
        <w:rPr>
          <w:rFonts w:ascii="Times New Roman" w:hAnsi="Times New Roman" w:cs="Times New Roman"/>
        </w:rPr>
        <w:t xml:space="preserve"> </w:t>
      </w:r>
      <w:ins w:id="212" w:author="CAMT" w:date="2014-03-04T09:30:00Z">
        <w:r w:rsidR="0023169B">
          <w:rPr>
            <w:rFonts w:ascii="Times New Roman" w:hAnsi="Times New Roman" w:cs="Times New Roman"/>
          </w:rPr>
          <w:t xml:space="preserve">configured by this system </w:t>
        </w:r>
      </w:ins>
      <w:r w:rsidRPr="001E2E55">
        <w:rPr>
          <w:rFonts w:ascii="Times New Roman" w:hAnsi="Times New Roman" w:cs="Times New Roman"/>
        </w:rPr>
        <w:t>only</w:t>
      </w:r>
      <w:ins w:id="213" w:author="CAMT" w:date="2014-03-04T09:30:00Z">
        <w:r w:rsidR="0023169B">
          <w:rPr>
            <w:rFonts w:ascii="Times New Roman" w:hAnsi="Times New Roman" w:cs="Times New Roman"/>
          </w:rPr>
          <w:t>.</w:t>
        </w:r>
      </w:ins>
    </w:p>
    <w:p w14:paraId="5FA73A30" w14:textId="68770C24" w:rsidR="00E23EC9" w:rsidRPr="001E2E55" w:rsidRDefault="00E23EC9" w:rsidP="00E23EC9">
      <w:pPr>
        <w:widowControl w:val="0"/>
        <w:rPr>
          <w:rFonts w:ascii="Times New Roman" w:hAnsi="Times New Roman" w:cs="Times New Roman"/>
        </w:rPr>
      </w:pPr>
      <w:r w:rsidRPr="001E2E55">
        <w:rPr>
          <w:rFonts w:ascii="Times New Roman" w:hAnsi="Times New Roman" w:cs="Times New Roman"/>
        </w:rPr>
        <w:tab/>
      </w:r>
      <w:r w:rsidR="00A939E3">
        <w:rPr>
          <w:rFonts w:ascii="Times New Roman" w:hAnsi="Times New Roman" w:cs="Times New Roman"/>
        </w:rPr>
        <w:tab/>
      </w:r>
      <w:r w:rsidRPr="001E2E55">
        <w:rPr>
          <w:rFonts w:ascii="Times New Roman" w:hAnsi="Times New Roman" w:cs="Times New Roman"/>
        </w:rPr>
        <w:t>-</w:t>
      </w:r>
      <w:r w:rsidR="00A939E3">
        <w:rPr>
          <w:rFonts w:ascii="Times New Roman" w:hAnsi="Times New Roman" w:cs="Times New Roman"/>
        </w:rPr>
        <w:t xml:space="preserve"> </w:t>
      </w:r>
      <w:r w:rsidRPr="001E2E55">
        <w:rPr>
          <w:rFonts w:ascii="Times New Roman" w:hAnsi="Times New Roman" w:cs="Times New Roman"/>
        </w:rPr>
        <w:t>User</w:t>
      </w:r>
      <w:ins w:id="214" w:author="CAMT" w:date="2014-03-04T09:31:00Z">
        <w:r w:rsidR="0023169B">
          <w:rPr>
            <w:rFonts w:ascii="Times New Roman" w:hAnsi="Times New Roman" w:cs="Times New Roman"/>
          </w:rPr>
          <w:t>s</w:t>
        </w:r>
      </w:ins>
      <w:r w:rsidRPr="001E2E55">
        <w:rPr>
          <w:rFonts w:ascii="Times New Roman" w:hAnsi="Times New Roman" w:cs="Times New Roman"/>
        </w:rPr>
        <w:t xml:space="preserve"> need to log</w:t>
      </w:r>
      <w:ins w:id="215" w:author="CAMT" w:date="2014-03-04T09:31:00Z">
        <w:r w:rsidR="0023169B">
          <w:rPr>
            <w:rFonts w:ascii="Times New Roman" w:hAnsi="Times New Roman" w:cs="Times New Roman"/>
          </w:rPr>
          <w:t xml:space="preserve"> </w:t>
        </w:r>
      </w:ins>
      <w:r w:rsidRPr="001E2E55">
        <w:rPr>
          <w:rFonts w:ascii="Times New Roman" w:hAnsi="Times New Roman" w:cs="Times New Roman"/>
        </w:rPr>
        <w:t>in before using the system</w:t>
      </w:r>
      <w:ins w:id="216" w:author="CAMT" w:date="2014-03-04T09:31:00Z">
        <w:r w:rsidR="0023169B">
          <w:rPr>
            <w:rFonts w:ascii="Times New Roman" w:hAnsi="Times New Roman" w:cs="Times New Roman"/>
          </w:rPr>
          <w:t>.</w:t>
        </w:r>
      </w:ins>
    </w:p>
    <w:p w14:paraId="2D7031E2" w14:textId="52D3F42B" w:rsidR="00E23EC9" w:rsidRPr="001E2E55" w:rsidDel="0023169B" w:rsidRDefault="00E23EC9" w:rsidP="0023169B">
      <w:pPr>
        <w:widowControl w:val="0"/>
        <w:rPr>
          <w:del w:id="217" w:author="CAMT" w:date="2014-03-04T09:32:00Z"/>
          <w:rFonts w:ascii="Times New Roman" w:hAnsi="Times New Roman" w:cs="Times New Roman"/>
        </w:rPr>
      </w:pPr>
      <w:r w:rsidRPr="001E2E55">
        <w:rPr>
          <w:rFonts w:ascii="Times New Roman" w:hAnsi="Times New Roman" w:cs="Times New Roman"/>
        </w:rPr>
        <w:tab/>
      </w:r>
      <w:r w:rsidR="00A939E3">
        <w:rPr>
          <w:rFonts w:ascii="Times New Roman" w:hAnsi="Times New Roman" w:cs="Times New Roman"/>
        </w:rPr>
        <w:tab/>
      </w:r>
      <w:r w:rsidRPr="001E2E55">
        <w:rPr>
          <w:rFonts w:ascii="Times New Roman" w:hAnsi="Times New Roman" w:cs="Times New Roman"/>
        </w:rPr>
        <w:t>-</w:t>
      </w:r>
      <w:r w:rsidR="00A939E3">
        <w:rPr>
          <w:rFonts w:ascii="Times New Roman" w:hAnsi="Times New Roman" w:cs="Times New Roman"/>
        </w:rPr>
        <w:t xml:space="preserve"> </w:t>
      </w:r>
      <w:r w:rsidRPr="001E2E55">
        <w:rPr>
          <w:rFonts w:ascii="Times New Roman" w:hAnsi="Times New Roman" w:cs="Times New Roman"/>
        </w:rPr>
        <w:t xml:space="preserve">The alert </w:t>
      </w:r>
      <w:del w:id="218" w:author="CAMT" w:date="2014-03-04T09:31:00Z">
        <w:r w:rsidRPr="001E2E55" w:rsidDel="0023169B">
          <w:rPr>
            <w:rFonts w:ascii="Times New Roman" w:hAnsi="Times New Roman" w:cs="Times New Roman"/>
          </w:rPr>
          <w:delText xml:space="preserve">system </w:delText>
        </w:r>
      </w:del>
      <w:ins w:id="219" w:author="CAMT" w:date="2014-03-04T09:31:00Z">
        <w:r w:rsidR="0023169B">
          <w:rPr>
            <w:rFonts w:ascii="Times New Roman" w:hAnsi="Times New Roman" w:cs="Times New Roman"/>
          </w:rPr>
          <w:t>service is not provided</w:t>
        </w:r>
      </w:ins>
      <w:del w:id="220" w:author="CAMT" w:date="2014-03-04T09:31:00Z">
        <w:r w:rsidRPr="001E2E55" w:rsidDel="0023169B">
          <w:rPr>
            <w:rFonts w:ascii="Times New Roman" w:hAnsi="Times New Roman" w:cs="Times New Roman"/>
          </w:rPr>
          <w:delText>cannot work</w:delText>
        </w:r>
      </w:del>
      <w:r w:rsidRPr="001E2E55">
        <w:rPr>
          <w:rFonts w:ascii="Times New Roman" w:hAnsi="Times New Roman" w:cs="Times New Roman"/>
        </w:rPr>
        <w:t xml:space="preserve"> when users </w:t>
      </w:r>
      <w:del w:id="221" w:author="CAMT" w:date="2014-03-04T09:31:00Z">
        <w:r w:rsidRPr="001E2E55" w:rsidDel="0023169B">
          <w:rPr>
            <w:rFonts w:ascii="Times New Roman" w:hAnsi="Times New Roman" w:cs="Times New Roman"/>
          </w:rPr>
          <w:delText xml:space="preserve">is </w:delText>
        </w:r>
      </w:del>
      <w:ins w:id="222" w:author="CAMT" w:date="2014-03-04T09:31:00Z">
        <w:r w:rsidR="0023169B">
          <w:rPr>
            <w:rFonts w:ascii="Times New Roman" w:hAnsi="Times New Roman" w:cs="Times New Roman"/>
          </w:rPr>
          <w:t>are</w:t>
        </w:r>
        <w:r w:rsidR="0023169B" w:rsidRPr="001E2E55">
          <w:rPr>
            <w:rFonts w:ascii="Times New Roman" w:hAnsi="Times New Roman" w:cs="Times New Roman"/>
          </w:rPr>
          <w:t xml:space="preserve"> </w:t>
        </w:r>
      </w:ins>
      <w:r w:rsidRPr="001E2E55">
        <w:rPr>
          <w:rFonts w:ascii="Times New Roman" w:hAnsi="Times New Roman" w:cs="Times New Roman"/>
        </w:rPr>
        <w:t>not logged into the system</w:t>
      </w:r>
      <w:ins w:id="223" w:author="CAMT" w:date="2014-03-04T09:32:00Z">
        <w:r w:rsidR="0023169B">
          <w:rPr>
            <w:rFonts w:ascii="Times New Roman" w:hAnsi="Times New Roman" w:cs="Times New Roman"/>
          </w:rPr>
          <w:t xml:space="preserve"> or the user’s mobile application is in offline mode</w:t>
        </w:r>
      </w:ins>
      <w:ins w:id="224" w:author="CAMT" w:date="2014-03-04T09:31:00Z">
        <w:r w:rsidR="0023169B">
          <w:rPr>
            <w:rFonts w:ascii="Times New Roman" w:hAnsi="Times New Roman" w:cs="Times New Roman"/>
          </w:rPr>
          <w:t>.</w:t>
        </w:r>
      </w:ins>
    </w:p>
    <w:p w14:paraId="44367AE6" w14:textId="69DEBFF9" w:rsidR="00E23EC9" w:rsidRPr="001E2E55" w:rsidRDefault="00E23EC9">
      <w:pPr>
        <w:widowControl w:val="0"/>
        <w:rPr>
          <w:rFonts w:ascii="Times New Roman" w:hAnsi="Times New Roman" w:cs="Times New Roman"/>
        </w:rPr>
        <w:pPrChange w:id="225" w:author="CAMT" w:date="2014-03-04T09:32:00Z">
          <w:pPr>
            <w:widowControl w:val="0"/>
            <w:ind w:left="720" w:firstLine="720"/>
          </w:pPr>
        </w:pPrChange>
      </w:pPr>
      <w:del w:id="226" w:author="CAMT" w:date="2014-03-04T09:32:00Z">
        <w:r w:rsidRPr="001E2E55" w:rsidDel="0023169B">
          <w:rPr>
            <w:rFonts w:ascii="Times New Roman" w:hAnsi="Times New Roman" w:cs="Times New Roman"/>
          </w:rPr>
          <w:delText>-</w:delText>
        </w:r>
        <w:r w:rsidR="00A939E3" w:rsidDel="0023169B">
          <w:rPr>
            <w:rFonts w:ascii="Times New Roman" w:hAnsi="Times New Roman" w:cs="Times New Roman"/>
          </w:rPr>
          <w:delText xml:space="preserve"> </w:delText>
        </w:r>
        <w:r w:rsidRPr="001E2E55" w:rsidDel="0023169B">
          <w:rPr>
            <w:rFonts w:ascii="Times New Roman" w:hAnsi="Times New Roman" w:cs="Times New Roman"/>
          </w:rPr>
          <w:delText>The mobile application cannot alert users when the application has offline.</w:delText>
        </w:r>
      </w:del>
    </w:p>
    <w:p w14:paraId="7915B48D" w14:textId="77777777" w:rsidR="00E23EC9" w:rsidRPr="001E2E55" w:rsidRDefault="00E23EC9" w:rsidP="00E23EC9">
      <w:pPr>
        <w:widowControl w:val="0"/>
        <w:rPr>
          <w:rFonts w:ascii="Times New Roman" w:hAnsi="Times New Roman" w:cs="Times New Roman"/>
        </w:rPr>
      </w:pPr>
    </w:p>
    <w:p w14:paraId="50BC6DBF" w14:textId="77777777" w:rsidR="00E23EC9" w:rsidRPr="001E2E55" w:rsidRDefault="00E23EC9" w:rsidP="00E23EC9">
      <w:pPr>
        <w:widowControl w:val="0"/>
        <w:rPr>
          <w:rFonts w:ascii="Times New Roman" w:hAnsi="Times New Roman" w:cs="Times New Roman"/>
        </w:rPr>
      </w:pPr>
    </w:p>
    <w:p w14:paraId="67CB2136" w14:textId="77777777" w:rsidR="00E23EC9" w:rsidRPr="001E2E55" w:rsidRDefault="00E23EC9" w:rsidP="00E23EC9">
      <w:pPr>
        <w:widowControl w:val="0"/>
        <w:rPr>
          <w:rFonts w:ascii="Times New Roman" w:hAnsi="Times New Roman" w:cs="Times New Roman"/>
        </w:rPr>
      </w:pPr>
    </w:p>
    <w:p w14:paraId="76C5F2E0" w14:textId="77777777" w:rsidR="00E23EC9" w:rsidRDefault="00E23EC9" w:rsidP="00E23EC9">
      <w:pPr>
        <w:widowControl w:val="0"/>
        <w:rPr>
          <w:rFonts w:ascii="Times New Roman" w:hAnsi="Times New Roman" w:cs="Times New Roman"/>
        </w:rPr>
      </w:pPr>
    </w:p>
    <w:p w14:paraId="56A6CDFB" w14:textId="77777777" w:rsidR="003177F9" w:rsidRDefault="003177F9" w:rsidP="00E23EC9">
      <w:pPr>
        <w:widowControl w:val="0"/>
        <w:rPr>
          <w:rFonts w:ascii="Times New Roman" w:hAnsi="Times New Roman" w:cs="Times New Roman"/>
        </w:rPr>
      </w:pPr>
    </w:p>
    <w:p w14:paraId="5838EED3" w14:textId="77777777" w:rsidR="003177F9" w:rsidRDefault="003177F9" w:rsidP="00E23EC9">
      <w:pPr>
        <w:widowControl w:val="0"/>
        <w:rPr>
          <w:rFonts w:ascii="Times New Roman" w:hAnsi="Times New Roman" w:cs="Times New Roman"/>
        </w:rPr>
      </w:pPr>
    </w:p>
    <w:p w14:paraId="1B2EE9EC" w14:textId="77777777" w:rsidR="003177F9" w:rsidRDefault="003177F9" w:rsidP="00E23EC9">
      <w:pPr>
        <w:widowControl w:val="0"/>
        <w:rPr>
          <w:rFonts w:ascii="Times New Roman" w:hAnsi="Times New Roman" w:cs="Times New Roman"/>
        </w:rPr>
      </w:pPr>
    </w:p>
    <w:p w14:paraId="71D0D155" w14:textId="77777777" w:rsidR="003177F9" w:rsidRDefault="003177F9" w:rsidP="00E23EC9">
      <w:pPr>
        <w:widowControl w:val="0"/>
        <w:rPr>
          <w:rFonts w:ascii="Times New Roman" w:hAnsi="Times New Roman" w:cs="Times New Roman"/>
        </w:rPr>
      </w:pPr>
    </w:p>
    <w:p w14:paraId="72FB9878" w14:textId="77777777" w:rsidR="003177F9" w:rsidRDefault="003177F9" w:rsidP="00E23EC9">
      <w:pPr>
        <w:widowControl w:val="0"/>
        <w:rPr>
          <w:rFonts w:ascii="Times New Roman" w:hAnsi="Times New Roman" w:cs="Times New Roman"/>
        </w:rPr>
      </w:pPr>
    </w:p>
    <w:p w14:paraId="391537B1" w14:textId="77777777" w:rsidR="003177F9" w:rsidRDefault="003177F9" w:rsidP="00E23EC9">
      <w:pPr>
        <w:widowControl w:val="0"/>
        <w:rPr>
          <w:rFonts w:ascii="Times New Roman" w:hAnsi="Times New Roman" w:cs="Times New Roman"/>
        </w:rPr>
      </w:pPr>
    </w:p>
    <w:p w14:paraId="7E066421" w14:textId="77777777" w:rsidR="003177F9" w:rsidRDefault="003177F9" w:rsidP="00E23EC9">
      <w:pPr>
        <w:widowControl w:val="0"/>
        <w:rPr>
          <w:rFonts w:ascii="Times New Roman" w:hAnsi="Times New Roman" w:cs="Times New Roman"/>
        </w:rPr>
      </w:pPr>
    </w:p>
    <w:p w14:paraId="563C363B" w14:textId="77777777" w:rsidR="003177F9" w:rsidRPr="001E2E55" w:rsidRDefault="003177F9" w:rsidP="00E23EC9">
      <w:pPr>
        <w:widowControl w:val="0"/>
        <w:rPr>
          <w:rFonts w:ascii="Times New Roman" w:hAnsi="Times New Roman" w:cs="Times New Roman"/>
        </w:rPr>
      </w:pPr>
    </w:p>
    <w:p w14:paraId="2303688C" w14:textId="77777777" w:rsidR="00E23EC9" w:rsidRPr="00FC3851" w:rsidRDefault="00E23EC9" w:rsidP="00FC3851">
      <w:pPr>
        <w:pStyle w:val="Heading2"/>
        <w:rPr>
          <w:rFonts w:ascii="Times New Roman" w:hAnsi="Times New Roman" w:cs="Times New Roman"/>
          <w:color w:val="auto"/>
          <w:sz w:val="36"/>
          <w:szCs w:val="36"/>
        </w:rPr>
      </w:pPr>
      <w:r w:rsidRPr="00FC3851">
        <w:rPr>
          <w:rFonts w:ascii="Times New Roman" w:hAnsi="Times New Roman" w:cs="Times New Roman"/>
          <w:color w:val="auto"/>
          <w:sz w:val="36"/>
          <w:szCs w:val="36"/>
        </w:rPr>
        <w:t>4.4 Future Work</w:t>
      </w:r>
    </w:p>
    <w:p w14:paraId="54CE8F5C" w14:textId="77777777" w:rsidR="00E23EC9" w:rsidRPr="001E2E55" w:rsidRDefault="00E23EC9" w:rsidP="00E23EC9">
      <w:pPr>
        <w:widowControl w:val="0"/>
        <w:rPr>
          <w:rFonts w:ascii="Times New Roman" w:hAnsi="Times New Roman" w:cs="Times New Roman"/>
        </w:rPr>
      </w:pPr>
      <w:r w:rsidRPr="001E2E55">
        <w:rPr>
          <w:rFonts w:ascii="Times New Roman" w:hAnsi="Times New Roman" w:cs="Times New Roman"/>
        </w:rPr>
        <w:tab/>
        <w:t xml:space="preserve">The license can be implemented for education. This system can be used in any universities and schools that would like to use the system to support instructors or teachers in course/class management. </w:t>
      </w:r>
    </w:p>
    <w:p w14:paraId="135EA7B9" w14:textId="67ADBE05" w:rsidR="00E23EC9" w:rsidRPr="001E2E55" w:rsidRDefault="00E23EC9" w:rsidP="00E23EC9">
      <w:pPr>
        <w:widowControl w:val="0"/>
        <w:rPr>
          <w:rFonts w:ascii="Times New Roman" w:hAnsi="Times New Roman" w:cs="Times New Roman"/>
        </w:rPr>
      </w:pPr>
      <w:r w:rsidRPr="001E2E55">
        <w:rPr>
          <w:rFonts w:ascii="Times New Roman" w:hAnsi="Times New Roman" w:cs="Times New Roman"/>
        </w:rPr>
        <w:t>The universities would have the benefit from our system .Student</w:t>
      </w:r>
      <w:ins w:id="227" w:author="CAMT" w:date="2014-03-04T09:33:00Z">
        <w:r w:rsidR="0023169B">
          <w:rPr>
            <w:rFonts w:ascii="Times New Roman" w:hAnsi="Times New Roman" w:cs="Times New Roman"/>
          </w:rPr>
          <w:t>s</w:t>
        </w:r>
      </w:ins>
      <w:r w:rsidRPr="001E2E55">
        <w:rPr>
          <w:rFonts w:ascii="Times New Roman" w:hAnsi="Times New Roman" w:cs="Times New Roman"/>
        </w:rPr>
        <w:t xml:space="preserve"> and instructor</w:t>
      </w:r>
      <w:ins w:id="228" w:author="CAMT" w:date="2014-03-04T09:33:00Z">
        <w:r w:rsidR="0023169B">
          <w:rPr>
            <w:rFonts w:ascii="Times New Roman" w:hAnsi="Times New Roman" w:cs="Times New Roman"/>
          </w:rPr>
          <w:t>s</w:t>
        </w:r>
      </w:ins>
      <w:r w:rsidRPr="001E2E55">
        <w:rPr>
          <w:rFonts w:ascii="Times New Roman" w:hAnsi="Times New Roman" w:cs="Times New Roman"/>
        </w:rPr>
        <w:t xml:space="preserve"> would have more convenience from our system. </w:t>
      </w:r>
      <w:del w:id="229" w:author="CAMT" w:date="2014-03-04T09:34:00Z">
        <w:r w:rsidRPr="001E2E55" w:rsidDel="0023169B">
          <w:rPr>
            <w:rFonts w:ascii="Times New Roman" w:hAnsi="Times New Roman" w:cs="Times New Roman"/>
          </w:rPr>
          <w:delText xml:space="preserve">They can adapt our system </w:delText>
        </w:r>
      </w:del>
      <w:ins w:id="230" w:author="CAMT" w:date="2014-03-04T09:34:00Z">
        <w:r w:rsidR="0023169B">
          <w:rPr>
            <w:rFonts w:ascii="Times New Roman" w:hAnsi="Times New Roman" w:cs="Times New Roman"/>
          </w:rPr>
          <w:t xml:space="preserve">The system can be further expanded to support </w:t>
        </w:r>
      </w:ins>
      <w:del w:id="231" w:author="CAMT" w:date="2014-03-04T09:34:00Z">
        <w:r w:rsidRPr="001E2E55" w:rsidDel="0023169B">
          <w:rPr>
            <w:rFonts w:ascii="Times New Roman" w:hAnsi="Times New Roman" w:cs="Times New Roman"/>
          </w:rPr>
          <w:delText xml:space="preserve">with their </w:delText>
        </w:r>
      </w:del>
      <w:ins w:id="232" w:author="CAMT" w:date="2014-03-04T09:34:00Z">
        <w:r w:rsidR="0023169B">
          <w:rPr>
            <w:rFonts w:ascii="Times New Roman" w:hAnsi="Times New Roman" w:cs="Times New Roman"/>
          </w:rPr>
          <w:t xml:space="preserve">some </w:t>
        </w:r>
      </w:ins>
      <w:r w:rsidRPr="001E2E55">
        <w:rPr>
          <w:rFonts w:ascii="Times New Roman" w:hAnsi="Times New Roman" w:cs="Times New Roman"/>
        </w:rPr>
        <w:t>course</w:t>
      </w:r>
      <w:ins w:id="233" w:author="CAMT" w:date="2014-03-04T09:34:00Z">
        <w:r w:rsidR="0023169B">
          <w:rPr>
            <w:rFonts w:ascii="Times New Roman" w:hAnsi="Times New Roman" w:cs="Times New Roman"/>
          </w:rPr>
          <w:t>s</w:t>
        </w:r>
      </w:ins>
      <w:r w:rsidRPr="001E2E55">
        <w:rPr>
          <w:rFonts w:ascii="Times New Roman" w:hAnsi="Times New Roman" w:cs="Times New Roman"/>
        </w:rPr>
        <w:t xml:space="preserve"> or class</w:t>
      </w:r>
      <w:ins w:id="234" w:author="CAMT" w:date="2014-03-04T09:34:00Z">
        <w:r w:rsidR="0023169B">
          <w:rPr>
            <w:rFonts w:ascii="Times New Roman" w:hAnsi="Times New Roman" w:cs="Times New Roman"/>
          </w:rPr>
          <w:t>es</w:t>
        </w:r>
      </w:ins>
      <w:ins w:id="235" w:author="CAMT" w:date="2014-03-04T09:35:00Z">
        <w:r w:rsidR="004D349D">
          <w:rPr>
            <w:rFonts w:ascii="Times New Roman" w:hAnsi="Times New Roman" w:cs="Times New Roman"/>
          </w:rPr>
          <w:t xml:space="preserve"> that need additional features. </w:t>
        </w:r>
        <w:commentRangeStart w:id="236"/>
        <w:r w:rsidR="004D349D">
          <w:rPr>
            <w:rFonts w:ascii="Times New Roman" w:hAnsi="Times New Roman" w:cs="Times New Roman"/>
          </w:rPr>
          <w:t xml:space="preserve">The system may also support other types of devices and platforms such as </w:t>
        </w:r>
      </w:ins>
      <w:ins w:id="237" w:author="CAMT" w:date="2014-03-04T09:40:00Z">
        <w:r w:rsidR="004D349D">
          <w:rPr>
            <w:rFonts w:ascii="Times New Roman" w:hAnsi="Times New Roman" w:cs="Times New Roman"/>
          </w:rPr>
          <w:t>…………………</w:t>
        </w:r>
        <w:commentRangeEnd w:id="236"/>
        <w:r w:rsidR="004D349D">
          <w:rPr>
            <w:rStyle w:val="CommentReference"/>
            <w:rFonts w:ascii="Arial" w:eastAsia="Arial" w:hAnsi="Arial" w:cs="Cordia New"/>
            <w:color w:val="000000"/>
          </w:rPr>
          <w:commentReference w:id="236"/>
        </w:r>
      </w:ins>
    </w:p>
    <w:p w14:paraId="31551BE1" w14:textId="77777777" w:rsidR="00E23EC9" w:rsidRPr="001E2E55" w:rsidRDefault="00E23EC9" w:rsidP="00E23EC9">
      <w:pPr>
        <w:widowControl w:val="0"/>
        <w:rPr>
          <w:rFonts w:ascii="Times New Roman" w:hAnsi="Times New Roman" w:cs="Times New Roman"/>
        </w:rPr>
      </w:pPr>
    </w:p>
    <w:p w14:paraId="46CEC084" w14:textId="77777777" w:rsidR="004D349D" w:rsidRDefault="004D349D">
      <w:pPr>
        <w:rPr>
          <w:ins w:id="238" w:author="CAMT" w:date="2014-03-04T09:41:00Z"/>
          <w:rFonts w:ascii="Times New Roman" w:eastAsiaTheme="majorEastAsia" w:hAnsi="Times New Roman" w:cs="Times New Roman"/>
          <w:sz w:val="36"/>
          <w:szCs w:val="36"/>
        </w:rPr>
      </w:pPr>
      <w:ins w:id="239" w:author="CAMT" w:date="2014-03-04T09:41:00Z">
        <w:r>
          <w:rPr>
            <w:rFonts w:ascii="Times New Roman" w:hAnsi="Times New Roman" w:cs="Times New Roman"/>
            <w:sz w:val="36"/>
            <w:szCs w:val="36"/>
          </w:rPr>
          <w:br w:type="page"/>
        </w:r>
        <w:commentRangeStart w:id="240"/>
      </w:ins>
    </w:p>
    <w:commentRangeEnd w:id="240"/>
    <w:p w14:paraId="36E462D2" w14:textId="77777777" w:rsidR="004D349D" w:rsidRDefault="00E64970" w:rsidP="00FC3851">
      <w:pPr>
        <w:pStyle w:val="Heading2"/>
        <w:rPr>
          <w:ins w:id="241" w:author="CAMT" w:date="2014-03-04T09:41:00Z"/>
          <w:rFonts w:ascii="Times New Roman" w:hAnsi="Times New Roman" w:cs="Times New Roman"/>
          <w:color w:val="auto"/>
          <w:sz w:val="36"/>
          <w:szCs w:val="36"/>
        </w:rPr>
        <w:sectPr w:rsidR="004D349D">
          <w:pgSz w:w="11906" w:h="16838"/>
          <w:pgMar w:top="1440" w:right="1440" w:bottom="1440" w:left="1440" w:header="708" w:footer="708" w:gutter="0"/>
          <w:cols w:space="708"/>
          <w:docGrid w:linePitch="360"/>
        </w:sectPr>
      </w:pPr>
      <w:ins w:id="242" w:author="CAMT" w:date="2014-03-04T10:06:00Z">
        <w:r>
          <w:rPr>
            <w:rStyle w:val="CommentReference"/>
            <w:rFonts w:ascii="Arial" w:eastAsia="Arial" w:hAnsi="Arial" w:cs="Cordia New"/>
            <w:color w:val="000000"/>
          </w:rPr>
          <w:lastRenderedPageBreak/>
          <w:commentReference w:id="240"/>
        </w:r>
      </w:ins>
    </w:p>
    <w:p w14:paraId="291B5F01" w14:textId="4954022D" w:rsidR="00E23EC9" w:rsidRPr="00FC3851" w:rsidRDefault="00E23EC9" w:rsidP="00FC3851">
      <w:pPr>
        <w:pStyle w:val="Heading2"/>
        <w:rPr>
          <w:rFonts w:ascii="Times New Roman" w:hAnsi="Times New Roman" w:cs="Times New Roman"/>
          <w:color w:val="auto"/>
          <w:sz w:val="36"/>
          <w:szCs w:val="36"/>
        </w:rPr>
      </w:pPr>
      <w:commentRangeStart w:id="243"/>
      <w:r w:rsidRPr="00FC3851">
        <w:rPr>
          <w:rFonts w:ascii="Times New Roman" w:hAnsi="Times New Roman" w:cs="Times New Roman"/>
          <w:color w:val="auto"/>
          <w:sz w:val="36"/>
          <w:szCs w:val="36"/>
        </w:rPr>
        <w:lastRenderedPageBreak/>
        <w:t xml:space="preserve">4.5 </w:t>
      </w:r>
      <w:commentRangeEnd w:id="243"/>
      <w:r w:rsidR="00E64970">
        <w:rPr>
          <w:rStyle w:val="CommentReference"/>
          <w:rFonts w:ascii="Arial" w:eastAsia="Arial" w:hAnsi="Arial" w:cs="Cordia New"/>
          <w:color w:val="000000"/>
        </w:rPr>
        <w:commentReference w:id="243"/>
      </w:r>
      <w:r w:rsidRPr="00FC3851">
        <w:rPr>
          <w:rFonts w:ascii="Times New Roman" w:hAnsi="Times New Roman" w:cs="Times New Roman"/>
          <w:color w:val="auto"/>
          <w:sz w:val="36"/>
          <w:szCs w:val="36"/>
        </w:rPr>
        <w:t>Schedule &amp; Milestones</w:t>
      </w:r>
    </w:p>
    <w:p w14:paraId="1A188228" w14:textId="77777777" w:rsidR="00E23EC9" w:rsidRPr="001E2E55" w:rsidRDefault="00E23EC9" w:rsidP="00E23EC9">
      <w:pPr>
        <w:widowControl w:val="0"/>
        <w:rPr>
          <w:rFonts w:ascii="Times New Roman" w:hAnsi="Times New Roman" w:cs="Times New Roman"/>
          <w:sz w:val="36"/>
          <w:szCs w:val="36"/>
        </w:rPr>
      </w:pPr>
      <w:r w:rsidRPr="00CE60D5">
        <w:rPr>
          <w:noProof/>
        </w:rPr>
        <w:drawing>
          <wp:anchor distT="0" distB="0" distL="114300" distR="114300" simplePos="0" relativeHeight="251673600" behindDoc="1" locked="0" layoutInCell="1" allowOverlap="1" wp14:anchorId="7A16E2BC" wp14:editId="08DB5ADA">
            <wp:simplePos x="0" y="0"/>
            <wp:positionH relativeFrom="margin">
              <wp:align>left</wp:align>
            </wp:positionH>
            <wp:positionV relativeFrom="paragraph">
              <wp:posOffset>212090</wp:posOffset>
            </wp:positionV>
            <wp:extent cx="8858250" cy="3423430"/>
            <wp:effectExtent l="0" t="0" r="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07547" cy="34424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45F560" w14:textId="77777777" w:rsidR="00E23EC9" w:rsidRPr="001E2E55" w:rsidRDefault="00E23EC9" w:rsidP="00E23EC9">
      <w:pPr>
        <w:widowControl w:val="0"/>
        <w:rPr>
          <w:rFonts w:ascii="Times New Roman" w:hAnsi="Times New Roman" w:cs="Times New Roman"/>
          <w:sz w:val="36"/>
          <w:szCs w:val="36"/>
        </w:rPr>
      </w:pPr>
    </w:p>
    <w:p w14:paraId="4BE32A3B" w14:textId="77777777" w:rsidR="00E23EC9" w:rsidRPr="001E2E55" w:rsidRDefault="00E23EC9" w:rsidP="00E23EC9">
      <w:pPr>
        <w:widowControl w:val="0"/>
        <w:rPr>
          <w:rFonts w:ascii="Times New Roman" w:hAnsi="Times New Roman" w:cs="Times New Roman"/>
          <w:sz w:val="36"/>
          <w:szCs w:val="36"/>
        </w:rPr>
      </w:pPr>
    </w:p>
    <w:p w14:paraId="64D808C6" w14:textId="77777777" w:rsidR="00E23EC9" w:rsidRPr="001E2E55" w:rsidRDefault="00E23EC9" w:rsidP="00E23EC9">
      <w:pPr>
        <w:widowControl w:val="0"/>
        <w:rPr>
          <w:rFonts w:ascii="Times New Roman" w:hAnsi="Times New Roman" w:cs="Times New Roman"/>
          <w:sz w:val="36"/>
          <w:szCs w:val="36"/>
        </w:rPr>
      </w:pPr>
    </w:p>
    <w:p w14:paraId="4ED590FC" w14:textId="77777777" w:rsidR="00E23EC9" w:rsidRPr="001E2E55" w:rsidRDefault="00E23EC9" w:rsidP="00E23EC9">
      <w:pPr>
        <w:widowControl w:val="0"/>
        <w:rPr>
          <w:rFonts w:ascii="Times New Roman" w:hAnsi="Times New Roman" w:cs="Times New Roman"/>
          <w:sz w:val="36"/>
          <w:szCs w:val="36"/>
        </w:rPr>
      </w:pPr>
    </w:p>
    <w:p w14:paraId="7227F374" w14:textId="77777777" w:rsidR="00E23EC9" w:rsidRPr="001E2E55" w:rsidRDefault="00E23EC9" w:rsidP="00E23EC9">
      <w:pPr>
        <w:widowControl w:val="0"/>
        <w:rPr>
          <w:rFonts w:ascii="Times New Roman" w:hAnsi="Times New Roman" w:cs="Times New Roman"/>
          <w:sz w:val="36"/>
          <w:szCs w:val="36"/>
        </w:rPr>
      </w:pPr>
    </w:p>
    <w:p w14:paraId="01B3962A" w14:textId="77777777" w:rsidR="00E23EC9" w:rsidRPr="001E2E55" w:rsidRDefault="00E23EC9" w:rsidP="00E23EC9">
      <w:pPr>
        <w:widowControl w:val="0"/>
        <w:rPr>
          <w:rFonts w:ascii="Times New Roman" w:hAnsi="Times New Roman" w:cs="Times New Roman"/>
          <w:sz w:val="36"/>
          <w:szCs w:val="36"/>
        </w:rPr>
      </w:pPr>
    </w:p>
    <w:p w14:paraId="619487D2" w14:textId="77777777" w:rsidR="00E23EC9" w:rsidRDefault="00E23EC9" w:rsidP="00E23EC9">
      <w:pPr>
        <w:widowControl w:val="0"/>
        <w:rPr>
          <w:rFonts w:ascii="Times New Roman" w:hAnsi="Times New Roman" w:cs="Times New Roman"/>
          <w:sz w:val="36"/>
          <w:szCs w:val="36"/>
        </w:rPr>
      </w:pPr>
    </w:p>
    <w:p w14:paraId="59947D16" w14:textId="77777777" w:rsidR="004D349D" w:rsidRDefault="004D349D" w:rsidP="003177F9">
      <w:pPr>
        <w:jc w:val="center"/>
        <w:rPr>
          <w:ins w:id="244" w:author="CAMT" w:date="2014-03-04T09:41:00Z"/>
          <w:rFonts w:ascii="Times New Roman" w:hAnsi="Times New Roman" w:cs="Times New Roman"/>
          <w:b/>
          <w:bCs/>
          <w:sz w:val="24"/>
          <w:szCs w:val="24"/>
        </w:rPr>
      </w:pPr>
    </w:p>
    <w:p w14:paraId="308F96A0" w14:textId="77777777" w:rsidR="004D349D" w:rsidRDefault="004D349D" w:rsidP="003177F9">
      <w:pPr>
        <w:jc w:val="center"/>
        <w:rPr>
          <w:ins w:id="245" w:author="CAMT" w:date="2014-03-04T09:41:00Z"/>
          <w:rFonts w:ascii="Times New Roman" w:hAnsi="Times New Roman" w:cs="Times New Roman"/>
          <w:b/>
          <w:bCs/>
          <w:sz w:val="24"/>
          <w:szCs w:val="24"/>
        </w:rPr>
      </w:pPr>
    </w:p>
    <w:p w14:paraId="623917B6" w14:textId="77777777" w:rsidR="004D349D" w:rsidRDefault="004D349D" w:rsidP="003177F9">
      <w:pPr>
        <w:jc w:val="center"/>
        <w:rPr>
          <w:ins w:id="246" w:author="CAMT" w:date="2014-03-04T09:41:00Z"/>
          <w:rFonts w:ascii="Times New Roman" w:hAnsi="Times New Roman" w:cs="Times New Roman"/>
          <w:b/>
          <w:bCs/>
          <w:sz w:val="24"/>
          <w:szCs w:val="24"/>
        </w:rPr>
      </w:pPr>
    </w:p>
    <w:p w14:paraId="3CBB57F2" w14:textId="60778CF5" w:rsidR="003177F9" w:rsidRPr="00FA7476" w:rsidRDefault="003177F9" w:rsidP="003177F9">
      <w:pPr>
        <w:jc w:val="center"/>
        <w:rPr>
          <w:rFonts w:ascii="Times New Roman" w:hAnsi="Times New Roman" w:cs="Times New Roman"/>
          <w:b/>
          <w:bCs/>
          <w:sz w:val="24"/>
          <w:szCs w:val="24"/>
        </w:rPr>
      </w:pPr>
      <w:r>
        <w:rPr>
          <w:rFonts w:ascii="Times New Roman" w:hAnsi="Times New Roman" w:cs="Times New Roman"/>
          <w:b/>
          <w:bCs/>
          <w:sz w:val="24"/>
          <w:szCs w:val="24"/>
        </w:rPr>
        <w:t xml:space="preserve"> Proposal Milestone</w:t>
      </w:r>
    </w:p>
    <w:p w14:paraId="1A2B76D5" w14:textId="77777777" w:rsidR="00E23EC9" w:rsidRDefault="00E23EC9" w:rsidP="003177F9">
      <w:pPr>
        <w:widowControl w:val="0"/>
        <w:jc w:val="center"/>
        <w:rPr>
          <w:rFonts w:ascii="Times New Roman" w:hAnsi="Times New Roman" w:cs="Times New Roman"/>
          <w:sz w:val="36"/>
          <w:szCs w:val="36"/>
        </w:rPr>
      </w:pPr>
    </w:p>
    <w:p w14:paraId="107A974F" w14:textId="77777777" w:rsidR="00E23EC9" w:rsidRDefault="00E23EC9" w:rsidP="00E23EC9">
      <w:pPr>
        <w:widowControl w:val="0"/>
        <w:rPr>
          <w:rFonts w:ascii="Times New Roman" w:hAnsi="Times New Roman" w:cs="Times New Roman"/>
          <w:sz w:val="36"/>
          <w:szCs w:val="36"/>
        </w:rPr>
      </w:pPr>
    </w:p>
    <w:p w14:paraId="4A0B6194" w14:textId="77777777" w:rsidR="00E23EC9" w:rsidRDefault="00E23EC9" w:rsidP="00E23EC9">
      <w:pPr>
        <w:widowControl w:val="0"/>
        <w:rPr>
          <w:rFonts w:ascii="Times New Roman" w:hAnsi="Times New Roman" w:cs="Times New Roman"/>
          <w:sz w:val="36"/>
          <w:szCs w:val="36"/>
        </w:rPr>
      </w:pPr>
    </w:p>
    <w:p w14:paraId="31AB473A" w14:textId="6E40DCEE" w:rsidR="00E23EC9" w:rsidRDefault="004D349D" w:rsidP="00E23EC9">
      <w:pPr>
        <w:widowControl w:val="0"/>
        <w:rPr>
          <w:rFonts w:ascii="Times New Roman" w:hAnsi="Times New Roman" w:cs="Times New Roman"/>
          <w:sz w:val="36"/>
          <w:szCs w:val="36"/>
        </w:rPr>
      </w:pPr>
      <w:r w:rsidRPr="000113B5">
        <w:rPr>
          <w:noProof/>
        </w:rPr>
        <w:lastRenderedPageBreak/>
        <w:drawing>
          <wp:anchor distT="0" distB="0" distL="114300" distR="114300" simplePos="0" relativeHeight="251674624" behindDoc="1" locked="0" layoutInCell="1" allowOverlap="1" wp14:anchorId="74321109" wp14:editId="1711F96E">
            <wp:simplePos x="0" y="0"/>
            <wp:positionH relativeFrom="margin">
              <wp:align>left</wp:align>
            </wp:positionH>
            <wp:positionV relativeFrom="paragraph">
              <wp:posOffset>5715</wp:posOffset>
            </wp:positionV>
            <wp:extent cx="8791076" cy="17716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10408" cy="17755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D85B75" w14:textId="27B88E89" w:rsidR="00E23EC9" w:rsidRDefault="00E23EC9" w:rsidP="00E23EC9">
      <w:pPr>
        <w:widowControl w:val="0"/>
        <w:rPr>
          <w:rFonts w:ascii="Times New Roman" w:hAnsi="Times New Roman" w:cs="Times New Roman"/>
          <w:sz w:val="36"/>
          <w:szCs w:val="36"/>
        </w:rPr>
      </w:pPr>
    </w:p>
    <w:p w14:paraId="113953C0" w14:textId="77777777" w:rsidR="00E23EC9" w:rsidRDefault="00E23EC9" w:rsidP="00E23EC9">
      <w:pPr>
        <w:widowControl w:val="0"/>
        <w:rPr>
          <w:rFonts w:ascii="Times New Roman" w:hAnsi="Times New Roman" w:cs="Times New Roman"/>
          <w:sz w:val="36"/>
          <w:szCs w:val="36"/>
        </w:rPr>
      </w:pPr>
    </w:p>
    <w:p w14:paraId="56B182B9" w14:textId="073C6C41" w:rsidR="003177F9" w:rsidRDefault="003177F9" w:rsidP="00E23EC9">
      <w:pPr>
        <w:widowControl w:val="0"/>
        <w:rPr>
          <w:rFonts w:ascii="Times New Roman" w:hAnsi="Times New Roman" w:cs="Times New Roman"/>
          <w:sz w:val="36"/>
          <w:szCs w:val="36"/>
        </w:rPr>
      </w:pPr>
    </w:p>
    <w:p w14:paraId="06307C36" w14:textId="0A7E5735" w:rsidR="003177F9" w:rsidRDefault="003177F9" w:rsidP="00E23EC9">
      <w:pPr>
        <w:widowControl w:val="0"/>
        <w:rPr>
          <w:rFonts w:ascii="Times New Roman" w:hAnsi="Times New Roman" w:cs="Times New Roman"/>
          <w:sz w:val="36"/>
          <w:szCs w:val="36"/>
        </w:rPr>
      </w:pPr>
    </w:p>
    <w:p w14:paraId="339FA26B" w14:textId="4AB00BD0" w:rsidR="003177F9" w:rsidDel="004D349D" w:rsidRDefault="003177F9" w:rsidP="00E23EC9">
      <w:pPr>
        <w:widowControl w:val="0"/>
        <w:rPr>
          <w:del w:id="247" w:author="CAMT" w:date="2014-03-04T09:42:00Z"/>
          <w:rFonts w:ascii="Times New Roman" w:hAnsi="Times New Roman" w:cs="Times New Roman"/>
          <w:sz w:val="36"/>
          <w:szCs w:val="36"/>
        </w:rPr>
      </w:pPr>
    </w:p>
    <w:p w14:paraId="5F4EA1B9" w14:textId="300486C5" w:rsidR="00E23EC9" w:rsidDel="004D349D" w:rsidRDefault="00E23EC9" w:rsidP="00E23EC9">
      <w:pPr>
        <w:widowControl w:val="0"/>
        <w:rPr>
          <w:del w:id="248" w:author="CAMT" w:date="2014-03-04T09:42:00Z"/>
          <w:rFonts w:ascii="Times New Roman" w:hAnsi="Times New Roman" w:cs="Times New Roman"/>
          <w:sz w:val="36"/>
          <w:szCs w:val="36"/>
        </w:rPr>
      </w:pPr>
    </w:p>
    <w:p w14:paraId="669F2027" w14:textId="77777777" w:rsidR="00E23EC9" w:rsidDel="004D349D" w:rsidRDefault="00E23EC9" w:rsidP="00E23EC9">
      <w:pPr>
        <w:widowControl w:val="0"/>
        <w:rPr>
          <w:del w:id="249" w:author="CAMT" w:date="2014-03-04T09:42:00Z"/>
          <w:rFonts w:ascii="Times New Roman" w:hAnsi="Times New Roman" w:cs="Times New Roman"/>
          <w:sz w:val="36"/>
          <w:szCs w:val="36"/>
        </w:rPr>
      </w:pPr>
    </w:p>
    <w:p w14:paraId="01A1723B" w14:textId="77777777" w:rsidR="00E23EC9" w:rsidDel="004D349D" w:rsidRDefault="00E23EC9" w:rsidP="00E23EC9">
      <w:pPr>
        <w:widowControl w:val="0"/>
        <w:rPr>
          <w:del w:id="250" w:author="CAMT" w:date="2014-03-04T09:42:00Z"/>
          <w:rFonts w:ascii="Times New Roman" w:hAnsi="Times New Roman" w:cs="Times New Roman"/>
          <w:sz w:val="36"/>
          <w:szCs w:val="36"/>
        </w:rPr>
      </w:pPr>
    </w:p>
    <w:p w14:paraId="29A7F0CA" w14:textId="279AA1E4" w:rsidR="00E23EC9" w:rsidDel="004D349D" w:rsidRDefault="00E23EC9" w:rsidP="00E23EC9">
      <w:pPr>
        <w:widowControl w:val="0"/>
        <w:rPr>
          <w:del w:id="251" w:author="CAMT" w:date="2014-03-04T09:42:00Z"/>
          <w:rFonts w:ascii="Times New Roman" w:hAnsi="Times New Roman" w:cs="Times New Roman"/>
          <w:sz w:val="36"/>
          <w:szCs w:val="36"/>
        </w:rPr>
      </w:pPr>
    </w:p>
    <w:p w14:paraId="7C5C63BB" w14:textId="513C9F34" w:rsidR="003177F9" w:rsidDel="004D349D" w:rsidRDefault="003177F9" w:rsidP="003177F9">
      <w:pPr>
        <w:jc w:val="center"/>
        <w:rPr>
          <w:del w:id="252" w:author="CAMT" w:date="2014-03-04T09:42:00Z"/>
          <w:rFonts w:ascii="Times New Roman" w:hAnsi="Times New Roman" w:cs="Times New Roman"/>
          <w:b/>
          <w:bCs/>
          <w:sz w:val="24"/>
          <w:szCs w:val="24"/>
        </w:rPr>
      </w:pPr>
    </w:p>
    <w:p w14:paraId="4D56FA2A" w14:textId="14BAA6E0" w:rsidR="003177F9" w:rsidRDefault="003177F9" w:rsidP="003177F9">
      <w:pPr>
        <w:jc w:val="center"/>
        <w:rPr>
          <w:ins w:id="253" w:author="CAMT" w:date="2014-03-04T09:42:00Z"/>
          <w:rFonts w:ascii="Times New Roman" w:hAnsi="Times New Roman" w:cs="Times New Roman"/>
          <w:b/>
          <w:bCs/>
          <w:sz w:val="24"/>
          <w:szCs w:val="24"/>
        </w:rPr>
      </w:pPr>
      <w:r>
        <w:rPr>
          <w:rFonts w:ascii="Times New Roman" w:hAnsi="Times New Roman" w:cs="Times New Roman"/>
          <w:b/>
          <w:bCs/>
          <w:sz w:val="24"/>
          <w:szCs w:val="24"/>
        </w:rPr>
        <w:t>Progress report I</w:t>
      </w:r>
    </w:p>
    <w:p w14:paraId="31BA2598" w14:textId="77777777" w:rsidR="004D349D" w:rsidRDefault="004D349D" w:rsidP="003177F9">
      <w:pPr>
        <w:jc w:val="center"/>
        <w:rPr>
          <w:ins w:id="254" w:author="CAMT" w:date="2014-03-04T09:42:00Z"/>
          <w:rFonts w:ascii="Times New Roman" w:hAnsi="Times New Roman" w:cs="Times New Roman"/>
          <w:b/>
          <w:bCs/>
          <w:sz w:val="24"/>
          <w:szCs w:val="24"/>
        </w:rPr>
      </w:pPr>
    </w:p>
    <w:p w14:paraId="4D40FD27" w14:textId="77777777" w:rsidR="004D349D" w:rsidRPr="00FA7476" w:rsidRDefault="004D349D" w:rsidP="003177F9">
      <w:pPr>
        <w:jc w:val="center"/>
        <w:rPr>
          <w:rFonts w:ascii="Times New Roman" w:hAnsi="Times New Roman" w:cs="Times New Roman"/>
          <w:b/>
          <w:bCs/>
          <w:sz w:val="24"/>
          <w:szCs w:val="24"/>
        </w:rPr>
      </w:pPr>
    </w:p>
    <w:p w14:paraId="2ACD476F" w14:textId="57A0AD00" w:rsidR="00E23EC9" w:rsidRDefault="004D349D" w:rsidP="003177F9">
      <w:pPr>
        <w:widowControl w:val="0"/>
        <w:jc w:val="center"/>
        <w:rPr>
          <w:rFonts w:ascii="Times New Roman" w:hAnsi="Times New Roman" w:cs="Times New Roman"/>
          <w:sz w:val="36"/>
          <w:szCs w:val="36"/>
        </w:rPr>
      </w:pPr>
      <w:r w:rsidRPr="003F5BA7">
        <w:rPr>
          <w:noProof/>
        </w:rPr>
        <w:drawing>
          <wp:anchor distT="0" distB="0" distL="114300" distR="114300" simplePos="0" relativeHeight="251678720" behindDoc="1" locked="0" layoutInCell="1" allowOverlap="1" wp14:anchorId="2B0E0403" wp14:editId="7CE6F669">
            <wp:simplePos x="0" y="0"/>
            <wp:positionH relativeFrom="margin">
              <wp:align>left</wp:align>
            </wp:positionH>
            <wp:positionV relativeFrom="paragraph">
              <wp:posOffset>116205</wp:posOffset>
            </wp:positionV>
            <wp:extent cx="8764169" cy="18859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64169"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3A2855" w14:textId="00BF8751" w:rsidR="00E23EC9" w:rsidRDefault="00E23EC9" w:rsidP="00E23EC9">
      <w:pPr>
        <w:widowControl w:val="0"/>
        <w:rPr>
          <w:rFonts w:ascii="Times New Roman" w:hAnsi="Times New Roman" w:cs="Times New Roman"/>
          <w:sz w:val="36"/>
          <w:szCs w:val="36"/>
        </w:rPr>
      </w:pPr>
    </w:p>
    <w:p w14:paraId="722A0D25" w14:textId="0C866619" w:rsidR="00E23EC9" w:rsidRDefault="00E23EC9" w:rsidP="00E23EC9">
      <w:pPr>
        <w:widowControl w:val="0"/>
        <w:rPr>
          <w:rFonts w:ascii="Times New Roman" w:hAnsi="Times New Roman" w:cs="Times New Roman"/>
          <w:sz w:val="36"/>
          <w:szCs w:val="36"/>
        </w:rPr>
      </w:pPr>
    </w:p>
    <w:p w14:paraId="524738D7" w14:textId="77777777" w:rsidR="00E23EC9" w:rsidRDefault="00E23EC9" w:rsidP="00E23EC9">
      <w:pPr>
        <w:widowControl w:val="0"/>
        <w:rPr>
          <w:rFonts w:ascii="Times New Roman" w:hAnsi="Times New Roman" w:cs="Times New Roman"/>
          <w:sz w:val="36"/>
          <w:szCs w:val="36"/>
        </w:rPr>
      </w:pPr>
    </w:p>
    <w:p w14:paraId="115C8406" w14:textId="77777777" w:rsidR="00E23EC9" w:rsidRDefault="00E23EC9" w:rsidP="00E23EC9">
      <w:pPr>
        <w:widowControl w:val="0"/>
        <w:rPr>
          <w:rFonts w:ascii="Times New Roman" w:hAnsi="Times New Roman" w:cs="Times New Roman"/>
          <w:sz w:val="36"/>
          <w:szCs w:val="36"/>
        </w:rPr>
      </w:pPr>
    </w:p>
    <w:p w14:paraId="1DB46629" w14:textId="77777777" w:rsidR="004D349D" w:rsidRDefault="004D349D" w:rsidP="003177F9">
      <w:pPr>
        <w:jc w:val="center"/>
        <w:rPr>
          <w:ins w:id="255" w:author="CAMT" w:date="2014-03-04T09:42:00Z"/>
          <w:rFonts w:ascii="Times New Roman" w:hAnsi="Times New Roman" w:cs="Times New Roman"/>
          <w:b/>
          <w:bCs/>
          <w:sz w:val="24"/>
          <w:szCs w:val="24"/>
        </w:rPr>
      </w:pPr>
    </w:p>
    <w:p w14:paraId="39BBE92A" w14:textId="78ECBD6E" w:rsidR="003177F9" w:rsidRPr="00FA7476" w:rsidRDefault="003177F9" w:rsidP="003177F9">
      <w:pPr>
        <w:jc w:val="center"/>
        <w:rPr>
          <w:rFonts w:ascii="Times New Roman" w:hAnsi="Times New Roman" w:cs="Times New Roman"/>
          <w:b/>
          <w:bCs/>
          <w:sz w:val="24"/>
          <w:szCs w:val="24"/>
        </w:rPr>
      </w:pPr>
      <w:r>
        <w:rPr>
          <w:rFonts w:ascii="Times New Roman" w:hAnsi="Times New Roman" w:cs="Times New Roman"/>
          <w:b/>
          <w:bCs/>
          <w:sz w:val="24"/>
          <w:szCs w:val="24"/>
        </w:rPr>
        <w:t>Progress report II</w:t>
      </w:r>
    </w:p>
    <w:p w14:paraId="25418D95" w14:textId="4684BE2C" w:rsidR="00E23EC9" w:rsidRDefault="00E23EC9" w:rsidP="003177F9">
      <w:pPr>
        <w:widowControl w:val="0"/>
        <w:jc w:val="center"/>
        <w:rPr>
          <w:rFonts w:ascii="Times New Roman" w:hAnsi="Times New Roman" w:cs="Times New Roman"/>
          <w:sz w:val="36"/>
          <w:szCs w:val="36"/>
        </w:rPr>
      </w:pPr>
    </w:p>
    <w:p w14:paraId="2E29CF6D" w14:textId="6FF4AD7C" w:rsidR="004D349D" w:rsidRDefault="004D349D" w:rsidP="00E23EC9">
      <w:pPr>
        <w:widowControl w:val="0"/>
        <w:rPr>
          <w:ins w:id="256" w:author="CAMT" w:date="2014-03-04T09:43:00Z"/>
          <w:rFonts w:ascii="Times New Roman" w:hAnsi="Times New Roman" w:cs="Times New Roman"/>
          <w:sz w:val="36"/>
          <w:szCs w:val="36"/>
        </w:rPr>
      </w:pPr>
      <w:r w:rsidRPr="00136815">
        <w:rPr>
          <w:noProof/>
        </w:rPr>
        <w:lastRenderedPageBreak/>
        <w:drawing>
          <wp:anchor distT="0" distB="0" distL="114300" distR="114300" simplePos="0" relativeHeight="251675648" behindDoc="1" locked="0" layoutInCell="1" allowOverlap="1" wp14:anchorId="656F3F23" wp14:editId="13AEE061">
            <wp:simplePos x="0" y="0"/>
            <wp:positionH relativeFrom="margin">
              <wp:align>center</wp:align>
            </wp:positionH>
            <wp:positionV relativeFrom="paragraph">
              <wp:posOffset>233045</wp:posOffset>
            </wp:positionV>
            <wp:extent cx="8798511" cy="1895475"/>
            <wp:effectExtent l="0" t="0" r="317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798511" cy="1895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E157D5" w14:textId="3A6280D1" w:rsidR="00E23EC9" w:rsidRDefault="00E23EC9" w:rsidP="00E23EC9">
      <w:pPr>
        <w:widowControl w:val="0"/>
        <w:rPr>
          <w:rFonts w:ascii="Times New Roman" w:hAnsi="Times New Roman" w:cs="Times New Roman"/>
          <w:sz w:val="36"/>
          <w:szCs w:val="36"/>
        </w:rPr>
      </w:pPr>
    </w:p>
    <w:p w14:paraId="05F363E5" w14:textId="60793804" w:rsidR="00E23EC9" w:rsidRDefault="00E23EC9" w:rsidP="00E23EC9">
      <w:pPr>
        <w:widowControl w:val="0"/>
        <w:rPr>
          <w:rFonts w:ascii="Times New Roman" w:hAnsi="Times New Roman" w:cs="Times New Roman"/>
          <w:sz w:val="36"/>
          <w:szCs w:val="36"/>
        </w:rPr>
      </w:pPr>
    </w:p>
    <w:p w14:paraId="654BEFAD" w14:textId="7B401D3B" w:rsidR="00E23EC9" w:rsidRDefault="00E23EC9" w:rsidP="00E23EC9">
      <w:pPr>
        <w:widowControl w:val="0"/>
        <w:rPr>
          <w:rFonts w:ascii="Times New Roman" w:hAnsi="Times New Roman" w:cs="Times New Roman"/>
          <w:sz w:val="36"/>
          <w:szCs w:val="36"/>
        </w:rPr>
      </w:pPr>
    </w:p>
    <w:p w14:paraId="2D36B57D" w14:textId="4EE70E00" w:rsidR="00E23EC9" w:rsidRDefault="00E23EC9" w:rsidP="00E23EC9">
      <w:pPr>
        <w:widowControl w:val="0"/>
        <w:rPr>
          <w:ins w:id="257" w:author="CAMT" w:date="2014-03-04T09:43:00Z"/>
          <w:rFonts w:ascii="Times New Roman" w:hAnsi="Times New Roman" w:cs="Times New Roman"/>
          <w:sz w:val="36"/>
          <w:szCs w:val="36"/>
        </w:rPr>
      </w:pPr>
    </w:p>
    <w:p w14:paraId="2F362890" w14:textId="77777777" w:rsidR="004D349D" w:rsidRDefault="004D349D" w:rsidP="00E23EC9">
      <w:pPr>
        <w:widowControl w:val="0"/>
        <w:rPr>
          <w:ins w:id="258" w:author="CAMT" w:date="2014-03-04T09:43:00Z"/>
          <w:rFonts w:ascii="Times New Roman" w:hAnsi="Times New Roman" w:cs="Times New Roman"/>
          <w:sz w:val="36"/>
          <w:szCs w:val="36"/>
        </w:rPr>
      </w:pPr>
    </w:p>
    <w:p w14:paraId="4BBEE1FF" w14:textId="150752C8" w:rsidR="004D349D" w:rsidDel="004D349D" w:rsidRDefault="004D349D" w:rsidP="003177F9">
      <w:pPr>
        <w:jc w:val="center"/>
        <w:rPr>
          <w:del w:id="259" w:author="CAMT" w:date="2014-03-04T09:43:00Z"/>
          <w:rFonts w:ascii="Times New Roman" w:hAnsi="Times New Roman" w:cs="Times New Roman"/>
          <w:sz w:val="36"/>
          <w:szCs w:val="36"/>
        </w:rPr>
      </w:pPr>
    </w:p>
    <w:p w14:paraId="5DBEF651" w14:textId="43A4FAD7" w:rsidR="003177F9" w:rsidRPr="00FA7476" w:rsidRDefault="003177F9" w:rsidP="003177F9">
      <w:pPr>
        <w:jc w:val="center"/>
        <w:rPr>
          <w:rFonts w:ascii="Times New Roman" w:hAnsi="Times New Roman" w:cs="Times New Roman"/>
          <w:b/>
          <w:bCs/>
          <w:sz w:val="24"/>
          <w:szCs w:val="24"/>
        </w:rPr>
      </w:pPr>
      <w:r>
        <w:rPr>
          <w:rFonts w:ascii="Times New Roman" w:hAnsi="Times New Roman" w:cs="Times New Roman"/>
          <w:b/>
          <w:bCs/>
          <w:sz w:val="24"/>
          <w:szCs w:val="24"/>
        </w:rPr>
        <w:t>Progress report III</w:t>
      </w:r>
    </w:p>
    <w:p w14:paraId="36E2A94E" w14:textId="77777777" w:rsidR="004D349D" w:rsidRDefault="004D349D" w:rsidP="003177F9">
      <w:pPr>
        <w:widowControl w:val="0"/>
        <w:jc w:val="center"/>
        <w:rPr>
          <w:ins w:id="260" w:author="CAMT" w:date="2014-03-04T09:44:00Z"/>
          <w:rFonts w:ascii="Times New Roman" w:hAnsi="Times New Roman" w:cs="Times New Roman"/>
          <w:sz w:val="36"/>
          <w:szCs w:val="36"/>
        </w:rPr>
      </w:pPr>
    </w:p>
    <w:p w14:paraId="26DD36A2" w14:textId="2B37D08A" w:rsidR="00E23EC9" w:rsidRDefault="004D349D" w:rsidP="003177F9">
      <w:pPr>
        <w:widowControl w:val="0"/>
        <w:jc w:val="center"/>
        <w:rPr>
          <w:rFonts w:ascii="Times New Roman" w:hAnsi="Times New Roman" w:cs="Times New Roman"/>
          <w:sz w:val="36"/>
          <w:szCs w:val="36"/>
        </w:rPr>
      </w:pPr>
      <w:r w:rsidRPr="00390482">
        <w:rPr>
          <w:noProof/>
        </w:rPr>
        <w:drawing>
          <wp:anchor distT="0" distB="0" distL="114300" distR="114300" simplePos="0" relativeHeight="251679744" behindDoc="1" locked="0" layoutInCell="1" allowOverlap="1" wp14:anchorId="5AE94277" wp14:editId="19D13364">
            <wp:simplePos x="0" y="0"/>
            <wp:positionH relativeFrom="column">
              <wp:posOffset>38099</wp:posOffset>
            </wp:positionH>
            <wp:positionV relativeFrom="paragraph">
              <wp:posOffset>250825</wp:posOffset>
            </wp:positionV>
            <wp:extent cx="8772525" cy="2132210"/>
            <wp:effectExtent l="0" t="0" r="0"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10526" cy="21414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859D80" w14:textId="19075631" w:rsidR="00E23EC9" w:rsidRDefault="00E23EC9" w:rsidP="00E23EC9">
      <w:pPr>
        <w:widowControl w:val="0"/>
        <w:rPr>
          <w:rFonts w:ascii="Times New Roman" w:hAnsi="Times New Roman" w:cs="Times New Roman"/>
          <w:sz w:val="36"/>
          <w:szCs w:val="36"/>
        </w:rPr>
      </w:pPr>
    </w:p>
    <w:p w14:paraId="1D011DE5" w14:textId="77777777" w:rsidR="003B5F36" w:rsidRDefault="003B5F36" w:rsidP="003B5F36">
      <w:pPr>
        <w:widowControl w:val="0"/>
        <w:jc w:val="center"/>
        <w:rPr>
          <w:rFonts w:ascii="Times New Roman" w:hAnsi="Times New Roman" w:cs="Times New Roman"/>
          <w:b/>
          <w:bCs/>
          <w:sz w:val="24"/>
          <w:szCs w:val="24"/>
        </w:rPr>
      </w:pPr>
    </w:p>
    <w:p w14:paraId="4EE4A0B3" w14:textId="77777777" w:rsidR="003B5F36" w:rsidRDefault="003B5F36" w:rsidP="003B5F36">
      <w:pPr>
        <w:widowControl w:val="0"/>
        <w:jc w:val="center"/>
        <w:rPr>
          <w:rFonts w:ascii="Times New Roman" w:hAnsi="Times New Roman" w:cs="Times New Roman"/>
          <w:b/>
          <w:bCs/>
          <w:sz w:val="24"/>
          <w:szCs w:val="24"/>
        </w:rPr>
      </w:pPr>
    </w:p>
    <w:p w14:paraId="33F5C9F2" w14:textId="77777777" w:rsidR="003B5F36" w:rsidRDefault="003B5F36" w:rsidP="003B5F36">
      <w:pPr>
        <w:widowControl w:val="0"/>
        <w:jc w:val="center"/>
        <w:rPr>
          <w:rFonts w:ascii="Times New Roman" w:hAnsi="Times New Roman" w:cs="Times New Roman"/>
          <w:b/>
          <w:bCs/>
          <w:sz w:val="24"/>
          <w:szCs w:val="24"/>
        </w:rPr>
      </w:pPr>
    </w:p>
    <w:p w14:paraId="79C8088B" w14:textId="77777777" w:rsidR="003B5F36" w:rsidRDefault="003B5F36" w:rsidP="003B5F36">
      <w:pPr>
        <w:widowControl w:val="0"/>
        <w:jc w:val="center"/>
        <w:rPr>
          <w:ins w:id="261" w:author="CAMT" w:date="2014-03-04T09:44:00Z"/>
          <w:rFonts w:ascii="Times New Roman" w:hAnsi="Times New Roman" w:cs="Times New Roman"/>
          <w:b/>
          <w:bCs/>
          <w:sz w:val="24"/>
          <w:szCs w:val="24"/>
        </w:rPr>
      </w:pPr>
    </w:p>
    <w:p w14:paraId="09AD475E" w14:textId="77777777" w:rsidR="004D349D" w:rsidRDefault="004D349D" w:rsidP="003B5F36">
      <w:pPr>
        <w:widowControl w:val="0"/>
        <w:jc w:val="center"/>
        <w:rPr>
          <w:ins w:id="262" w:author="CAMT" w:date="2014-03-04T09:44:00Z"/>
          <w:rFonts w:ascii="Times New Roman" w:hAnsi="Times New Roman" w:cs="Times New Roman"/>
          <w:b/>
          <w:bCs/>
          <w:sz w:val="24"/>
          <w:szCs w:val="24"/>
        </w:rPr>
      </w:pPr>
    </w:p>
    <w:p w14:paraId="579791ED" w14:textId="77777777" w:rsidR="004D349D" w:rsidRDefault="004D349D" w:rsidP="003B5F36">
      <w:pPr>
        <w:widowControl w:val="0"/>
        <w:jc w:val="center"/>
        <w:rPr>
          <w:rFonts w:ascii="Times New Roman" w:hAnsi="Times New Roman" w:cs="Times New Roman"/>
          <w:b/>
          <w:bCs/>
          <w:sz w:val="24"/>
          <w:szCs w:val="24"/>
        </w:rPr>
      </w:pPr>
    </w:p>
    <w:p w14:paraId="7997BB4B" w14:textId="01CD1C90" w:rsidR="003B5F36" w:rsidRDefault="003B5F36" w:rsidP="003B5F36">
      <w:pPr>
        <w:widowControl w:val="0"/>
        <w:jc w:val="center"/>
        <w:rPr>
          <w:rFonts w:ascii="Times New Roman" w:hAnsi="Times New Roman" w:cs="Times New Roman"/>
          <w:b/>
          <w:bCs/>
          <w:sz w:val="24"/>
          <w:szCs w:val="24"/>
        </w:rPr>
      </w:pPr>
      <w:r>
        <w:rPr>
          <w:rFonts w:ascii="Times New Roman" w:hAnsi="Times New Roman" w:cs="Times New Roman"/>
          <w:b/>
          <w:bCs/>
          <w:sz w:val="24"/>
          <w:szCs w:val="24"/>
        </w:rPr>
        <w:t>F</w:t>
      </w:r>
      <w:r w:rsidRPr="003B5F36">
        <w:rPr>
          <w:rFonts w:ascii="Times New Roman" w:hAnsi="Times New Roman" w:cs="Times New Roman"/>
          <w:b/>
          <w:bCs/>
          <w:sz w:val="24"/>
          <w:szCs w:val="24"/>
        </w:rPr>
        <w:t xml:space="preserve">inal </w:t>
      </w:r>
      <w:r w:rsidR="00FC3851">
        <w:rPr>
          <w:rFonts w:ascii="Times New Roman" w:hAnsi="Times New Roman" w:cs="Times New Roman"/>
          <w:b/>
          <w:bCs/>
          <w:sz w:val="24"/>
          <w:szCs w:val="24"/>
        </w:rPr>
        <w:t>P</w:t>
      </w:r>
      <w:r w:rsidRPr="003B5F36">
        <w:rPr>
          <w:rFonts w:ascii="Times New Roman" w:hAnsi="Times New Roman" w:cs="Times New Roman"/>
          <w:b/>
          <w:bCs/>
          <w:sz w:val="24"/>
          <w:szCs w:val="24"/>
        </w:rPr>
        <w:t>rog</w:t>
      </w:r>
      <w:r w:rsidR="00FC3851">
        <w:rPr>
          <w:rFonts w:ascii="Times New Roman" w:hAnsi="Times New Roman" w:cs="Times New Roman"/>
          <w:b/>
          <w:bCs/>
          <w:sz w:val="24"/>
          <w:szCs w:val="24"/>
        </w:rPr>
        <w:t>r</w:t>
      </w:r>
      <w:r w:rsidRPr="003B5F36">
        <w:rPr>
          <w:rFonts w:ascii="Times New Roman" w:hAnsi="Times New Roman" w:cs="Times New Roman"/>
          <w:b/>
          <w:bCs/>
          <w:sz w:val="24"/>
          <w:szCs w:val="24"/>
        </w:rPr>
        <w:t>ess</w:t>
      </w:r>
    </w:p>
    <w:p w14:paraId="19333131" w14:textId="77777777" w:rsidR="004D349D" w:rsidRDefault="004D349D" w:rsidP="003B5F36">
      <w:pPr>
        <w:widowControl w:val="0"/>
        <w:ind w:firstLine="720"/>
        <w:rPr>
          <w:ins w:id="263" w:author="CAMT" w:date="2014-03-04T09:44:00Z"/>
          <w:rFonts w:ascii="Times New Roman" w:hAnsi="Times New Roman" w:cs="Times New Roman"/>
          <w:sz w:val="36"/>
          <w:szCs w:val="36"/>
        </w:rPr>
        <w:sectPr w:rsidR="004D349D" w:rsidSect="004D349D">
          <w:pgSz w:w="16838" w:h="11906" w:orient="landscape"/>
          <w:pgMar w:top="1440" w:right="1440" w:bottom="1440" w:left="1440" w:header="709" w:footer="709" w:gutter="0"/>
          <w:cols w:space="708"/>
          <w:docGrid w:linePitch="360"/>
        </w:sectPr>
      </w:pPr>
    </w:p>
    <w:p w14:paraId="4C76A6E2" w14:textId="3085D46D" w:rsidR="00E23EC9" w:rsidRPr="003B5F36" w:rsidRDefault="00E23EC9" w:rsidP="003B5F36">
      <w:pPr>
        <w:widowControl w:val="0"/>
        <w:ind w:firstLine="720"/>
        <w:rPr>
          <w:rFonts w:ascii="Times New Roman" w:hAnsi="Times New Roman" w:cs="Times New Roman"/>
          <w:b/>
          <w:bCs/>
          <w:sz w:val="24"/>
          <w:szCs w:val="24"/>
        </w:rPr>
      </w:pPr>
      <w:commentRangeStart w:id="264"/>
      <w:r w:rsidRPr="001E2E55">
        <w:rPr>
          <w:rFonts w:ascii="Times New Roman" w:hAnsi="Times New Roman" w:cs="Times New Roman"/>
          <w:sz w:val="36"/>
          <w:szCs w:val="36"/>
        </w:rPr>
        <w:lastRenderedPageBreak/>
        <w:t>4.5.1 Features</w:t>
      </w:r>
      <w:commentRangeEnd w:id="264"/>
      <w:r w:rsidR="00E64970">
        <w:rPr>
          <w:rStyle w:val="CommentReference"/>
          <w:rFonts w:ascii="Arial" w:eastAsia="Arial" w:hAnsi="Arial" w:cs="Cordia New"/>
          <w:color w:val="000000"/>
        </w:rPr>
        <w:commentReference w:id="264"/>
      </w:r>
    </w:p>
    <w:p w14:paraId="7EED167F" w14:textId="77777777" w:rsidR="00E23EC9" w:rsidRPr="009D1A31" w:rsidRDefault="00E23EC9" w:rsidP="003C71DA">
      <w:pPr>
        <w:ind w:firstLine="720"/>
        <w:rPr>
          <w:rFonts w:ascii="Times New Roman" w:eastAsia="Times New Roman" w:hAnsi="Times New Roman" w:cs="Times New Roman"/>
          <w:sz w:val="20"/>
          <w:szCs w:val="20"/>
        </w:rPr>
      </w:pPr>
      <w:r>
        <w:rPr>
          <w:rFonts w:ascii="Times New Roman" w:hAnsi="Times New Roman" w:cs="Times New Roman"/>
          <w:b/>
          <w:bCs/>
          <w:sz w:val="29"/>
          <w:szCs w:val="29"/>
        </w:rPr>
        <w:t xml:space="preserve">Feature#1 </w:t>
      </w:r>
      <w:r w:rsidRPr="001E2E55">
        <w:rPr>
          <w:rFonts w:ascii="Times New Roman" w:hAnsi="Times New Roman" w:cs="Times New Roman"/>
          <w:b/>
          <w:bCs/>
          <w:sz w:val="29"/>
          <w:szCs w:val="29"/>
        </w:rPr>
        <w:t>Score Management</w:t>
      </w:r>
    </w:p>
    <w:p w14:paraId="688503A4" w14:textId="63AE2F37" w:rsidR="00E23EC9" w:rsidRPr="009D1A31" w:rsidRDefault="00E23EC9" w:rsidP="003C71DA">
      <w:pPr>
        <w:ind w:firstLine="720"/>
        <w:rPr>
          <w:rFonts w:ascii="Times New Roman" w:hAnsi="Times New Roman" w:cs="Times New Roman"/>
          <w:sz w:val="20"/>
          <w:szCs w:val="20"/>
        </w:rPr>
      </w:pPr>
      <w:commentRangeStart w:id="265"/>
      <w:r>
        <w:rPr>
          <w:rFonts w:ascii="Times New Roman" w:hAnsi="Times New Roman" w:cs="Times New Roman"/>
        </w:rPr>
        <w:t>Use Case 1</w:t>
      </w:r>
      <w:r w:rsidRPr="001E2E55">
        <w:rPr>
          <w:rFonts w:ascii="Times New Roman" w:hAnsi="Times New Roman" w:cs="Times New Roman"/>
        </w:rPr>
        <w:t xml:space="preserve">-1 </w:t>
      </w:r>
      <w:commentRangeStart w:id="266"/>
      <w:r w:rsidRPr="001E2E55">
        <w:rPr>
          <w:rFonts w:ascii="Times New Roman" w:hAnsi="Times New Roman" w:cs="Times New Roman"/>
        </w:rPr>
        <w:t>User</w:t>
      </w:r>
      <w:commentRangeEnd w:id="266"/>
      <w:r w:rsidR="002C11B1">
        <w:rPr>
          <w:rStyle w:val="CommentReference"/>
          <w:rFonts w:ascii="Arial" w:eastAsia="Arial" w:hAnsi="Arial" w:cs="Cordia New"/>
          <w:color w:val="000000"/>
        </w:rPr>
        <w:commentReference w:id="266"/>
      </w:r>
      <w:r w:rsidRPr="001E2E55">
        <w:rPr>
          <w:rFonts w:ascii="Times New Roman" w:hAnsi="Times New Roman" w:cs="Times New Roman"/>
        </w:rPr>
        <w:t xml:space="preserve"> can view </w:t>
      </w:r>
      <w:del w:id="267" w:author="CAMT" w:date="2014-03-04T09:50:00Z">
        <w:r w:rsidRPr="001E2E55" w:rsidDel="002C11B1">
          <w:rPr>
            <w:rFonts w:ascii="Times New Roman" w:hAnsi="Times New Roman" w:cs="Times New Roman"/>
          </w:rPr>
          <w:delText xml:space="preserve">the </w:delText>
        </w:r>
      </w:del>
      <w:r w:rsidRPr="001E2E55">
        <w:rPr>
          <w:rFonts w:ascii="Times New Roman" w:hAnsi="Times New Roman" w:cs="Times New Roman"/>
        </w:rPr>
        <w:t>score</w:t>
      </w:r>
      <w:ins w:id="268" w:author="CAMT" w:date="2014-03-04T09:50:00Z">
        <w:r w:rsidR="002C11B1">
          <w:rPr>
            <w:rFonts w:ascii="Times New Roman" w:hAnsi="Times New Roman" w:cs="Times New Roman"/>
          </w:rPr>
          <w:t>s</w:t>
        </w:r>
      </w:ins>
    </w:p>
    <w:p w14:paraId="51E98E02" w14:textId="5DC81423" w:rsidR="00E23EC9" w:rsidRPr="009D1A31" w:rsidRDefault="00E23EC9" w:rsidP="003C71DA">
      <w:pPr>
        <w:ind w:firstLine="720"/>
        <w:rPr>
          <w:rFonts w:ascii="Times New Roman" w:hAnsi="Times New Roman" w:cs="Times New Roman"/>
          <w:sz w:val="20"/>
          <w:szCs w:val="20"/>
        </w:rPr>
      </w:pPr>
      <w:r>
        <w:rPr>
          <w:rFonts w:ascii="Times New Roman" w:hAnsi="Times New Roman" w:cs="Times New Roman"/>
        </w:rPr>
        <w:t>Use Case 1</w:t>
      </w:r>
      <w:r w:rsidRPr="001E2E55">
        <w:rPr>
          <w:rFonts w:ascii="Times New Roman" w:hAnsi="Times New Roman" w:cs="Times New Roman"/>
        </w:rPr>
        <w:t xml:space="preserve">-2 User can manage </w:t>
      </w:r>
      <w:del w:id="269" w:author="CAMT" w:date="2014-03-04T09:50:00Z">
        <w:r w:rsidRPr="001E2E55" w:rsidDel="002C11B1">
          <w:rPr>
            <w:rFonts w:ascii="Times New Roman" w:hAnsi="Times New Roman" w:cs="Times New Roman"/>
          </w:rPr>
          <w:delText xml:space="preserve">the </w:delText>
        </w:r>
      </w:del>
      <w:r w:rsidRPr="001E2E55">
        <w:rPr>
          <w:rFonts w:ascii="Times New Roman" w:hAnsi="Times New Roman" w:cs="Times New Roman"/>
        </w:rPr>
        <w:t>score</w:t>
      </w:r>
      <w:ins w:id="270" w:author="CAMT" w:date="2014-03-04T09:50:00Z">
        <w:r w:rsidR="002C11B1">
          <w:rPr>
            <w:rFonts w:ascii="Times New Roman" w:hAnsi="Times New Roman" w:cs="Times New Roman"/>
          </w:rPr>
          <w:t>s</w:t>
        </w:r>
      </w:ins>
      <w:del w:id="271" w:author="CAMT" w:date="2014-03-04T09:50:00Z">
        <w:r w:rsidRPr="001E2E55" w:rsidDel="002C11B1">
          <w:rPr>
            <w:rFonts w:ascii="Times New Roman" w:hAnsi="Times New Roman" w:cs="Times New Roman"/>
          </w:rPr>
          <w:delText xml:space="preserve"> table</w:delText>
        </w:r>
      </w:del>
      <w:r w:rsidRPr="001E2E55">
        <w:rPr>
          <w:rFonts w:ascii="Times New Roman" w:hAnsi="Times New Roman" w:cs="Times New Roman"/>
        </w:rPr>
        <w:t xml:space="preserve">. </w:t>
      </w:r>
      <w:commentRangeEnd w:id="265"/>
      <w:r w:rsidR="002C11B1">
        <w:rPr>
          <w:rStyle w:val="CommentReference"/>
          <w:rFonts w:ascii="Arial" w:eastAsia="Arial" w:hAnsi="Arial" w:cs="Cordia New"/>
          <w:color w:val="000000"/>
        </w:rPr>
        <w:commentReference w:id="265"/>
      </w:r>
    </w:p>
    <w:p w14:paraId="07F9BDFE" w14:textId="091D3999" w:rsidR="00E23EC9" w:rsidRPr="009D1A31" w:rsidRDefault="00E23EC9" w:rsidP="003C71DA">
      <w:pPr>
        <w:ind w:firstLine="720"/>
        <w:rPr>
          <w:rFonts w:ascii="Times New Roman" w:hAnsi="Times New Roman" w:cs="Times New Roman"/>
          <w:sz w:val="20"/>
          <w:szCs w:val="20"/>
        </w:rPr>
      </w:pPr>
      <w:r>
        <w:rPr>
          <w:rFonts w:ascii="Times New Roman" w:hAnsi="Times New Roman" w:cs="Times New Roman"/>
        </w:rPr>
        <w:t>Use Case 1</w:t>
      </w:r>
      <w:r w:rsidRPr="001E2E55">
        <w:rPr>
          <w:rFonts w:ascii="Times New Roman" w:hAnsi="Times New Roman" w:cs="Times New Roman"/>
        </w:rPr>
        <w:t xml:space="preserve">-3 User can </w:t>
      </w:r>
      <w:ins w:id="272" w:author="CAMT" w:date="2014-03-04T09:51:00Z">
        <w:r w:rsidR="002C11B1">
          <w:rPr>
            <w:rFonts w:ascii="Times New Roman" w:hAnsi="Times New Roman" w:cs="Times New Roman"/>
          </w:rPr>
          <w:t xml:space="preserve">view </w:t>
        </w:r>
      </w:ins>
      <w:del w:id="273" w:author="CAMT" w:date="2014-03-04T09:51:00Z">
        <w:r w:rsidRPr="001E2E55" w:rsidDel="002C11B1">
          <w:rPr>
            <w:rFonts w:ascii="Times New Roman" w:hAnsi="Times New Roman" w:cs="Times New Roman"/>
          </w:rPr>
          <w:delText xml:space="preserve">get </w:delText>
        </w:r>
      </w:del>
      <w:ins w:id="274" w:author="CAMT" w:date="2014-03-04T09:51:00Z">
        <w:r w:rsidR="002C11B1">
          <w:rPr>
            <w:rFonts w:ascii="Times New Roman" w:hAnsi="Times New Roman" w:cs="Times New Roman"/>
          </w:rPr>
          <w:t>assignment scores</w:t>
        </w:r>
      </w:ins>
      <w:del w:id="275" w:author="CAMT" w:date="2014-03-04T09:51:00Z">
        <w:r w:rsidRPr="001E2E55" w:rsidDel="002C11B1">
          <w:rPr>
            <w:rFonts w:ascii="Times New Roman" w:hAnsi="Times New Roman" w:cs="Times New Roman"/>
          </w:rPr>
          <w:delText>score from the assignment score</w:delText>
        </w:r>
      </w:del>
      <w:r w:rsidRPr="001E2E55">
        <w:rPr>
          <w:rFonts w:ascii="Times New Roman" w:hAnsi="Times New Roman" w:cs="Times New Roman"/>
        </w:rPr>
        <w:t>.</w:t>
      </w:r>
    </w:p>
    <w:p w14:paraId="12FA75E5" w14:textId="66CC4B49" w:rsidR="00E23EC9" w:rsidRPr="009D1A31" w:rsidRDefault="00E23EC9" w:rsidP="003C71DA">
      <w:pPr>
        <w:ind w:firstLine="720"/>
        <w:rPr>
          <w:rFonts w:ascii="Times New Roman" w:hAnsi="Times New Roman" w:cs="Times New Roman"/>
          <w:sz w:val="20"/>
          <w:szCs w:val="20"/>
        </w:rPr>
      </w:pPr>
      <w:r>
        <w:rPr>
          <w:rFonts w:ascii="Times New Roman" w:hAnsi="Times New Roman" w:cs="Times New Roman"/>
        </w:rPr>
        <w:t>Use Case 1</w:t>
      </w:r>
      <w:r w:rsidRPr="001E2E55">
        <w:rPr>
          <w:rFonts w:ascii="Times New Roman" w:hAnsi="Times New Roman" w:cs="Times New Roman"/>
        </w:rPr>
        <w:t xml:space="preserve">-4 User can manage </w:t>
      </w:r>
      <w:del w:id="276" w:author="CAMT" w:date="2014-03-04T09:51:00Z">
        <w:r w:rsidRPr="001E2E55" w:rsidDel="002C11B1">
          <w:rPr>
            <w:rFonts w:ascii="Times New Roman" w:hAnsi="Times New Roman" w:cs="Times New Roman"/>
          </w:rPr>
          <w:delText>the score from the assignment score to the score table</w:delText>
        </w:r>
      </w:del>
      <w:ins w:id="277" w:author="CAMT" w:date="2014-03-04T09:51:00Z">
        <w:r w:rsidR="002C11B1">
          <w:rPr>
            <w:rFonts w:ascii="Times New Roman" w:hAnsi="Times New Roman" w:cs="Times New Roman"/>
            <w:sz w:val="20"/>
            <w:szCs w:val="20"/>
          </w:rPr>
          <w:t xml:space="preserve">assignment scores. </w:t>
        </w:r>
      </w:ins>
    </w:p>
    <w:p w14:paraId="2D8983A5" w14:textId="77777777" w:rsidR="00E23EC9" w:rsidRPr="009D1A31" w:rsidRDefault="00E23EC9" w:rsidP="003C71DA">
      <w:pPr>
        <w:ind w:firstLine="720"/>
        <w:rPr>
          <w:rFonts w:ascii="Times New Roman" w:hAnsi="Times New Roman" w:cs="Times New Roman"/>
          <w:sz w:val="20"/>
          <w:szCs w:val="20"/>
        </w:rPr>
      </w:pPr>
      <w:r>
        <w:rPr>
          <w:rFonts w:ascii="Times New Roman" w:hAnsi="Times New Roman" w:cs="Times New Roman"/>
        </w:rPr>
        <w:t>Use Case 1</w:t>
      </w:r>
      <w:r w:rsidRPr="001E2E55">
        <w:rPr>
          <w:rFonts w:ascii="Times New Roman" w:hAnsi="Times New Roman" w:cs="Times New Roman"/>
        </w:rPr>
        <w:t xml:space="preserve">-5 User can </w:t>
      </w:r>
      <w:commentRangeStart w:id="278"/>
      <w:r w:rsidRPr="001E2E55">
        <w:rPr>
          <w:rFonts w:ascii="Times New Roman" w:hAnsi="Times New Roman" w:cs="Times New Roman"/>
        </w:rPr>
        <w:t>manage the score from a file upload of student.</w:t>
      </w:r>
      <w:commentRangeEnd w:id="278"/>
      <w:r w:rsidR="002C11B1">
        <w:rPr>
          <w:rStyle w:val="CommentReference"/>
          <w:rFonts w:ascii="Arial" w:eastAsia="Arial" w:hAnsi="Arial" w:cs="Cordia New"/>
          <w:color w:val="000000"/>
        </w:rPr>
        <w:commentReference w:id="278"/>
      </w:r>
    </w:p>
    <w:p w14:paraId="0F8C264A" w14:textId="073BF3FB" w:rsidR="00E23EC9" w:rsidRPr="009D1A31" w:rsidRDefault="00E23EC9" w:rsidP="003C71DA">
      <w:pPr>
        <w:ind w:firstLine="720"/>
        <w:rPr>
          <w:rFonts w:ascii="Times New Roman" w:hAnsi="Times New Roman" w:cs="Times New Roman"/>
          <w:sz w:val="20"/>
          <w:szCs w:val="20"/>
        </w:rPr>
      </w:pPr>
      <w:r>
        <w:rPr>
          <w:rFonts w:ascii="Times New Roman" w:hAnsi="Times New Roman" w:cs="Times New Roman"/>
        </w:rPr>
        <w:t>Use Case 1</w:t>
      </w:r>
      <w:r w:rsidRPr="001E2E55">
        <w:rPr>
          <w:rFonts w:ascii="Times New Roman" w:hAnsi="Times New Roman" w:cs="Times New Roman"/>
        </w:rPr>
        <w:t xml:space="preserve">-6 User can calculate grade </w:t>
      </w:r>
      <w:del w:id="279" w:author="CAMT" w:date="2014-03-04T09:53:00Z">
        <w:r w:rsidRPr="001E2E55" w:rsidDel="002C11B1">
          <w:rPr>
            <w:rFonts w:ascii="Times New Roman" w:hAnsi="Times New Roman" w:cs="Times New Roman"/>
          </w:rPr>
          <w:delText>from score in the</w:delText>
        </w:r>
      </w:del>
      <w:ins w:id="280" w:author="CAMT" w:date="2014-03-04T09:53:00Z">
        <w:r w:rsidR="002C11B1">
          <w:rPr>
            <w:rFonts w:ascii="Times New Roman" w:hAnsi="Times New Roman" w:cs="Times New Roman"/>
          </w:rPr>
          <w:t>using a</w:t>
        </w:r>
      </w:ins>
      <w:r w:rsidRPr="001E2E55">
        <w:rPr>
          <w:rFonts w:ascii="Times New Roman" w:hAnsi="Times New Roman" w:cs="Times New Roman"/>
        </w:rPr>
        <w:t xml:space="preserve"> score table.</w:t>
      </w:r>
    </w:p>
    <w:p w14:paraId="0EA59417" w14:textId="220BA5E6" w:rsidR="00E23EC9" w:rsidRPr="009D1A31" w:rsidRDefault="00E23EC9" w:rsidP="003C71DA">
      <w:pPr>
        <w:ind w:firstLine="720"/>
        <w:rPr>
          <w:rFonts w:ascii="Times New Roman" w:hAnsi="Times New Roman" w:cs="Times New Roman"/>
          <w:sz w:val="20"/>
          <w:szCs w:val="20"/>
        </w:rPr>
      </w:pPr>
      <w:r>
        <w:rPr>
          <w:rFonts w:ascii="Times New Roman" w:hAnsi="Times New Roman" w:cs="Times New Roman"/>
        </w:rPr>
        <w:t>Use Case 1</w:t>
      </w:r>
      <w:r w:rsidRPr="001E2E55">
        <w:rPr>
          <w:rFonts w:ascii="Times New Roman" w:hAnsi="Times New Roman" w:cs="Times New Roman"/>
        </w:rPr>
        <w:t>-7 User can report score</w:t>
      </w:r>
      <w:ins w:id="281" w:author="CAMT" w:date="2014-03-04T09:53:00Z">
        <w:r w:rsidR="002C11B1">
          <w:rPr>
            <w:rFonts w:ascii="Times New Roman" w:hAnsi="Times New Roman" w:cs="Times New Roman"/>
          </w:rPr>
          <w:t>s</w:t>
        </w:r>
      </w:ins>
      <w:r w:rsidRPr="001E2E55">
        <w:rPr>
          <w:rFonts w:ascii="Times New Roman" w:hAnsi="Times New Roman" w:cs="Times New Roman"/>
        </w:rPr>
        <w:t>.</w:t>
      </w:r>
    </w:p>
    <w:p w14:paraId="012EFA78" w14:textId="22CFF6EE" w:rsidR="00E23EC9" w:rsidRPr="009D1A31" w:rsidRDefault="00E23EC9" w:rsidP="003C71DA">
      <w:pPr>
        <w:ind w:firstLine="720"/>
        <w:rPr>
          <w:rFonts w:ascii="Times New Roman" w:hAnsi="Times New Roman" w:cs="Times New Roman"/>
          <w:sz w:val="20"/>
          <w:szCs w:val="20"/>
        </w:rPr>
      </w:pPr>
      <w:r>
        <w:rPr>
          <w:rFonts w:ascii="Times New Roman" w:hAnsi="Times New Roman" w:cs="Times New Roman"/>
        </w:rPr>
        <w:t>Use Case 1</w:t>
      </w:r>
      <w:r w:rsidRPr="001E2E55">
        <w:rPr>
          <w:rFonts w:ascii="Times New Roman" w:hAnsi="Times New Roman" w:cs="Times New Roman"/>
        </w:rPr>
        <w:t xml:space="preserve">-8 User can report </w:t>
      </w:r>
      <w:del w:id="282" w:author="CAMT" w:date="2014-03-04T09:54:00Z">
        <w:r w:rsidRPr="001E2E55" w:rsidDel="002C11B1">
          <w:rPr>
            <w:rFonts w:ascii="Times New Roman" w:hAnsi="Times New Roman" w:cs="Times New Roman"/>
          </w:rPr>
          <w:delText xml:space="preserve">the </w:delText>
        </w:r>
      </w:del>
      <w:r w:rsidRPr="001E2E55">
        <w:rPr>
          <w:rFonts w:ascii="Times New Roman" w:hAnsi="Times New Roman" w:cs="Times New Roman"/>
        </w:rPr>
        <w:t>grade</w:t>
      </w:r>
      <w:ins w:id="283" w:author="CAMT" w:date="2014-03-04T09:54:00Z">
        <w:r w:rsidR="002C11B1">
          <w:rPr>
            <w:rFonts w:ascii="Times New Roman" w:hAnsi="Times New Roman" w:cs="Times New Roman"/>
          </w:rPr>
          <w:t>s</w:t>
        </w:r>
      </w:ins>
      <w:r w:rsidRPr="001E2E55">
        <w:rPr>
          <w:rFonts w:ascii="Times New Roman" w:hAnsi="Times New Roman" w:cs="Times New Roman"/>
        </w:rPr>
        <w:t>.</w:t>
      </w:r>
    </w:p>
    <w:p w14:paraId="024B8558" w14:textId="6C3FFCCA" w:rsidR="00E23EC9" w:rsidRPr="009D1A31" w:rsidRDefault="00E23EC9" w:rsidP="003C71DA">
      <w:pPr>
        <w:ind w:firstLine="720"/>
        <w:rPr>
          <w:rFonts w:ascii="Times New Roman" w:hAnsi="Times New Roman" w:cs="Times New Roman"/>
          <w:sz w:val="20"/>
          <w:szCs w:val="20"/>
        </w:rPr>
      </w:pPr>
      <w:r>
        <w:rPr>
          <w:rFonts w:ascii="Times New Roman" w:hAnsi="Times New Roman" w:cs="Times New Roman"/>
        </w:rPr>
        <w:t>Use Case 1</w:t>
      </w:r>
      <w:r w:rsidRPr="001E2E55">
        <w:rPr>
          <w:rFonts w:ascii="Times New Roman" w:hAnsi="Times New Roman" w:cs="Times New Roman"/>
        </w:rPr>
        <w:t xml:space="preserve">-9 User can see </w:t>
      </w:r>
      <w:del w:id="284" w:author="CAMT" w:date="2014-03-04T09:53:00Z">
        <w:r w:rsidRPr="001E2E55" w:rsidDel="002C11B1">
          <w:rPr>
            <w:rFonts w:ascii="Times New Roman" w:hAnsi="Times New Roman" w:cs="Times New Roman"/>
          </w:rPr>
          <w:delText xml:space="preserve">the </w:delText>
        </w:r>
      </w:del>
      <w:r w:rsidRPr="001E2E55">
        <w:rPr>
          <w:rFonts w:ascii="Times New Roman" w:hAnsi="Times New Roman" w:cs="Times New Roman"/>
        </w:rPr>
        <w:t>score</w:t>
      </w:r>
      <w:ins w:id="285" w:author="CAMT" w:date="2014-03-04T09:53:00Z">
        <w:r w:rsidR="002C11B1">
          <w:rPr>
            <w:rFonts w:ascii="Times New Roman" w:hAnsi="Times New Roman" w:cs="Times New Roman"/>
          </w:rPr>
          <w:t>s</w:t>
        </w:r>
      </w:ins>
      <w:r w:rsidRPr="001E2E55">
        <w:rPr>
          <w:rFonts w:ascii="Times New Roman" w:hAnsi="Times New Roman" w:cs="Times New Roman"/>
        </w:rPr>
        <w:t>.</w:t>
      </w:r>
    </w:p>
    <w:p w14:paraId="264739D8" w14:textId="17B0EA55" w:rsidR="00E23EC9" w:rsidRPr="009D1A31" w:rsidRDefault="00E23EC9" w:rsidP="003C71DA">
      <w:pPr>
        <w:ind w:firstLine="720"/>
        <w:rPr>
          <w:rFonts w:ascii="Times New Roman" w:hAnsi="Times New Roman" w:cs="Times New Roman"/>
          <w:sz w:val="20"/>
          <w:szCs w:val="20"/>
        </w:rPr>
      </w:pPr>
      <w:r>
        <w:rPr>
          <w:rFonts w:ascii="Times New Roman" w:hAnsi="Times New Roman" w:cs="Times New Roman"/>
        </w:rPr>
        <w:t>Use Case 1</w:t>
      </w:r>
      <w:r w:rsidRPr="001E2E55">
        <w:rPr>
          <w:rFonts w:ascii="Times New Roman" w:hAnsi="Times New Roman" w:cs="Times New Roman"/>
        </w:rPr>
        <w:t xml:space="preserve">-10 User can notify </w:t>
      </w:r>
      <w:del w:id="286" w:author="CAMT" w:date="2014-03-04T09:54:00Z">
        <w:r w:rsidRPr="001E2E55" w:rsidDel="002C11B1">
          <w:rPr>
            <w:rFonts w:ascii="Times New Roman" w:hAnsi="Times New Roman" w:cs="Times New Roman"/>
          </w:rPr>
          <w:delText xml:space="preserve">to </w:delText>
        </w:r>
      </w:del>
      <w:commentRangeStart w:id="287"/>
      <w:r w:rsidRPr="001E2E55">
        <w:rPr>
          <w:rFonts w:ascii="Times New Roman" w:hAnsi="Times New Roman" w:cs="Times New Roman"/>
        </w:rPr>
        <w:t xml:space="preserve">another user </w:t>
      </w:r>
      <w:commentRangeEnd w:id="287"/>
      <w:r w:rsidR="002C11B1">
        <w:rPr>
          <w:rStyle w:val="CommentReference"/>
          <w:rFonts w:ascii="Arial" w:eastAsia="Arial" w:hAnsi="Arial" w:cs="Cordia New"/>
          <w:color w:val="000000"/>
        </w:rPr>
        <w:commentReference w:id="287"/>
      </w:r>
      <w:r w:rsidRPr="001E2E55">
        <w:rPr>
          <w:rFonts w:ascii="Times New Roman" w:hAnsi="Times New Roman" w:cs="Times New Roman"/>
        </w:rPr>
        <w:t>when he</w:t>
      </w:r>
      <w:ins w:id="288" w:author="CAMT" w:date="2014-03-04T09:54:00Z">
        <w:r w:rsidR="002C11B1">
          <w:rPr>
            <w:rFonts w:ascii="Times New Roman" w:hAnsi="Times New Roman" w:cs="Times New Roman"/>
          </w:rPr>
          <w:t>/she</w:t>
        </w:r>
      </w:ins>
      <w:r w:rsidRPr="001E2E55">
        <w:rPr>
          <w:rFonts w:ascii="Times New Roman" w:hAnsi="Times New Roman" w:cs="Times New Roman"/>
        </w:rPr>
        <w:t xml:space="preserve"> announces </w:t>
      </w:r>
      <w:del w:id="289" w:author="CAMT" w:date="2014-03-04T09:54:00Z">
        <w:r w:rsidRPr="001E2E55" w:rsidDel="002C11B1">
          <w:rPr>
            <w:rFonts w:ascii="Times New Roman" w:hAnsi="Times New Roman" w:cs="Times New Roman"/>
          </w:rPr>
          <w:delText>the score</w:delText>
        </w:r>
      </w:del>
      <w:ins w:id="290" w:author="CAMT" w:date="2014-03-04T09:54:00Z">
        <w:r w:rsidR="002C11B1">
          <w:rPr>
            <w:rFonts w:ascii="Times New Roman" w:hAnsi="Times New Roman" w:cs="Times New Roman"/>
          </w:rPr>
          <w:t>scores</w:t>
        </w:r>
      </w:ins>
    </w:p>
    <w:p w14:paraId="1582CD47" w14:textId="090EC2CD" w:rsidR="00E23EC9" w:rsidRPr="009D1A31" w:rsidRDefault="00E23EC9" w:rsidP="003C71DA">
      <w:pPr>
        <w:ind w:firstLine="720"/>
        <w:rPr>
          <w:rFonts w:ascii="Times New Roman" w:hAnsi="Times New Roman" w:cs="Times New Roman"/>
          <w:sz w:val="20"/>
          <w:szCs w:val="20"/>
        </w:rPr>
      </w:pPr>
      <w:r>
        <w:rPr>
          <w:rFonts w:ascii="Times New Roman" w:hAnsi="Times New Roman" w:cs="Times New Roman"/>
        </w:rPr>
        <w:t>Use Case 1</w:t>
      </w:r>
      <w:r w:rsidRPr="001E2E55">
        <w:rPr>
          <w:rFonts w:ascii="Times New Roman" w:hAnsi="Times New Roman" w:cs="Times New Roman"/>
        </w:rPr>
        <w:t xml:space="preserve">-11 User can receive the notification from </w:t>
      </w:r>
      <w:del w:id="291" w:author="CAMT" w:date="2014-03-04T09:54:00Z">
        <w:r w:rsidRPr="001E2E55" w:rsidDel="002C11B1">
          <w:rPr>
            <w:rFonts w:ascii="Times New Roman" w:hAnsi="Times New Roman" w:cs="Times New Roman"/>
          </w:rPr>
          <w:delText>the i</w:delText>
        </w:r>
      </w:del>
      <w:ins w:id="292" w:author="CAMT" w:date="2014-03-04T09:54:00Z">
        <w:r w:rsidR="002C11B1">
          <w:rPr>
            <w:rFonts w:ascii="Times New Roman" w:hAnsi="Times New Roman" w:cs="Times New Roman"/>
          </w:rPr>
          <w:t>I</w:t>
        </w:r>
      </w:ins>
      <w:r w:rsidRPr="001E2E55">
        <w:rPr>
          <w:rFonts w:ascii="Times New Roman" w:hAnsi="Times New Roman" w:cs="Times New Roman"/>
        </w:rPr>
        <w:t>nstructor.</w:t>
      </w:r>
    </w:p>
    <w:p w14:paraId="5609D1A7" w14:textId="77777777" w:rsidR="00E23EC9" w:rsidRDefault="00E23EC9" w:rsidP="00E23EC9">
      <w:pPr>
        <w:rPr>
          <w:rFonts w:ascii="Times New Roman" w:hAnsi="Times New Roman" w:cs="Times New Roman"/>
          <w:b/>
          <w:bCs/>
          <w:sz w:val="29"/>
          <w:szCs w:val="29"/>
        </w:rPr>
      </w:pPr>
    </w:p>
    <w:p w14:paraId="51BCE658" w14:textId="77777777" w:rsidR="00E23EC9" w:rsidRPr="009D1A31" w:rsidRDefault="00E23EC9" w:rsidP="003B5F36">
      <w:pPr>
        <w:ind w:firstLine="720"/>
        <w:rPr>
          <w:rFonts w:ascii="Times New Roman" w:eastAsia="Times New Roman" w:hAnsi="Times New Roman" w:cs="Times New Roman"/>
          <w:sz w:val="20"/>
          <w:szCs w:val="20"/>
        </w:rPr>
      </w:pPr>
      <w:r>
        <w:rPr>
          <w:rFonts w:ascii="Times New Roman" w:hAnsi="Times New Roman" w:cs="Times New Roman"/>
          <w:b/>
          <w:bCs/>
          <w:sz w:val="29"/>
          <w:szCs w:val="29"/>
        </w:rPr>
        <w:t xml:space="preserve">Feature#2 </w:t>
      </w:r>
      <w:r w:rsidRPr="001E2E55">
        <w:rPr>
          <w:rFonts w:ascii="Times New Roman" w:hAnsi="Times New Roman" w:cs="Times New Roman"/>
          <w:b/>
          <w:bCs/>
          <w:sz w:val="29"/>
          <w:szCs w:val="29"/>
        </w:rPr>
        <w:t>Assignment and quiz management</w:t>
      </w:r>
    </w:p>
    <w:p w14:paraId="56DDAB10" w14:textId="5EB57DB9" w:rsidR="00E23EC9" w:rsidRPr="009D1A31" w:rsidRDefault="00E23EC9" w:rsidP="003C71DA">
      <w:pPr>
        <w:ind w:firstLine="720"/>
        <w:rPr>
          <w:rFonts w:ascii="Times New Roman" w:hAnsi="Times New Roman" w:cs="Times New Roman"/>
          <w:sz w:val="20"/>
          <w:szCs w:val="20"/>
        </w:rPr>
      </w:pPr>
      <w:commentRangeStart w:id="293"/>
      <w:r>
        <w:rPr>
          <w:rFonts w:ascii="Times New Roman" w:hAnsi="Times New Roman" w:cs="Times New Roman"/>
        </w:rPr>
        <w:t>Use Case 2</w:t>
      </w:r>
      <w:r w:rsidRPr="001E2E55">
        <w:rPr>
          <w:rFonts w:ascii="Times New Roman" w:hAnsi="Times New Roman" w:cs="Times New Roman"/>
        </w:rPr>
        <w:t xml:space="preserve">-1 </w:t>
      </w:r>
      <w:r>
        <w:rPr>
          <w:rFonts w:ascii="Times New Roman" w:hAnsi="Times New Roman" w:cs="Times New Roman"/>
        </w:rPr>
        <w:t>Student</w:t>
      </w:r>
      <w:r w:rsidRPr="001E2E55">
        <w:rPr>
          <w:rFonts w:ascii="Times New Roman" w:hAnsi="Times New Roman" w:cs="Times New Roman"/>
        </w:rPr>
        <w:t xml:space="preserve"> can take </w:t>
      </w:r>
      <w:ins w:id="294" w:author="CAMT" w:date="2014-03-04T09:49:00Z">
        <w:r w:rsidR="002C11B1">
          <w:rPr>
            <w:rFonts w:ascii="Times New Roman" w:hAnsi="Times New Roman" w:cs="Times New Roman"/>
          </w:rPr>
          <w:t xml:space="preserve">a </w:t>
        </w:r>
      </w:ins>
      <w:r w:rsidRPr="001E2E55">
        <w:rPr>
          <w:rFonts w:ascii="Times New Roman" w:hAnsi="Times New Roman" w:cs="Times New Roman"/>
        </w:rPr>
        <w:t>true or false quiz</w:t>
      </w:r>
      <w:del w:id="295" w:author="CAMT" w:date="2014-03-04T09:49:00Z">
        <w:r w:rsidRPr="001E2E55" w:rsidDel="002C11B1">
          <w:rPr>
            <w:rFonts w:ascii="Times New Roman" w:hAnsi="Times New Roman" w:cs="Times New Roman"/>
          </w:rPr>
          <w:delText>zes</w:delText>
        </w:r>
      </w:del>
      <w:ins w:id="296" w:author="CAMT" w:date="2014-03-04T09:48:00Z">
        <w:r w:rsidR="002C11B1">
          <w:rPr>
            <w:rFonts w:ascii="Times New Roman" w:hAnsi="Times New Roman" w:cs="Times New Roman"/>
            <w:sz w:val="20"/>
            <w:szCs w:val="20"/>
          </w:rPr>
          <w:t>.</w:t>
        </w:r>
      </w:ins>
    </w:p>
    <w:p w14:paraId="10F870A3" w14:textId="73A50D34" w:rsidR="00E23EC9" w:rsidRPr="009D1A31" w:rsidRDefault="00E23EC9" w:rsidP="003C71DA">
      <w:pPr>
        <w:ind w:firstLine="720"/>
        <w:rPr>
          <w:rFonts w:ascii="Times New Roman" w:hAnsi="Times New Roman" w:cs="Times New Roman"/>
          <w:sz w:val="20"/>
          <w:szCs w:val="20"/>
        </w:rPr>
      </w:pPr>
      <w:r>
        <w:rPr>
          <w:rFonts w:ascii="Times New Roman" w:hAnsi="Times New Roman" w:cs="Times New Roman"/>
        </w:rPr>
        <w:t>Use Case 2</w:t>
      </w:r>
      <w:r w:rsidRPr="001E2E55">
        <w:rPr>
          <w:rFonts w:ascii="Times New Roman" w:hAnsi="Times New Roman" w:cs="Times New Roman"/>
        </w:rPr>
        <w:t xml:space="preserve">-2 User can take </w:t>
      </w:r>
      <w:ins w:id="297" w:author="CAMT" w:date="2014-03-04T09:49:00Z">
        <w:r w:rsidR="002C11B1">
          <w:rPr>
            <w:rFonts w:ascii="Times New Roman" w:hAnsi="Times New Roman" w:cs="Times New Roman"/>
          </w:rPr>
          <w:t xml:space="preserve">a </w:t>
        </w:r>
      </w:ins>
      <w:r w:rsidRPr="001E2E55">
        <w:rPr>
          <w:rFonts w:ascii="Times New Roman" w:hAnsi="Times New Roman" w:cs="Times New Roman"/>
        </w:rPr>
        <w:t>multiple choices quiz</w:t>
      </w:r>
      <w:del w:id="298" w:author="CAMT" w:date="2014-03-04T09:49:00Z">
        <w:r w:rsidRPr="001E2E55" w:rsidDel="002C11B1">
          <w:rPr>
            <w:rFonts w:ascii="Times New Roman" w:hAnsi="Times New Roman" w:cs="Times New Roman"/>
          </w:rPr>
          <w:delText>zes</w:delText>
        </w:r>
      </w:del>
      <w:ins w:id="299" w:author="CAMT" w:date="2014-03-04T09:48:00Z">
        <w:r w:rsidR="002C11B1">
          <w:rPr>
            <w:rFonts w:ascii="Times New Roman" w:hAnsi="Times New Roman" w:cs="Times New Roman"/>
            <w:sz w:val="20"/>
            <w:szCs w:val="20"/>
          </w:rPr>
          <w:t>.</w:t>
        </w:r>
      </w:ins>
    </w:p>
    <w:p w14:paraId="2605DF4E" w14:textId="1DF86C6B" w:rsidR="00E23EC9" w:rsidRPr="009D1A31" w:rsidRDefault="00E23EC9" w:rsidP="003C71DA">
      <w:pPr>
        <w:ind w:left="720"/>
        <w:rPr>
          <w:rFonts w:ascii="Times New Roman" w:hAnsi="Times New Roman" w:cs="Times New Roman"/>
          <w:sz w:val="20"/>
          <w:szCs w:val="20"/>
        </w:rPr>
      </w:pPr>
      <w:r>
        <w:rPr>
          <w:rFonts w:ascii="Times New Roman" w:hAnsi="Times New Roman" w:cs="Times New Roman"/>
        </w:rPr>
        <w:t>Use Case 2</w:t>
      </w:r>
      <w:r w:rsidRPr="001E2E55">
        <w:rPr>
          <w:rFonts w:ascii="Times New Roman" w:hAnsi="Times New Roman" w:cs="Times New Roman"/>
        </w:rPr>
        <w:t xml:space="preserve">-3 User can take </w:t>
      </w:r>
      <w:ins w:id="300" w:author="CAMT" w:date="2014-03-04T09:49:00Z">
        <w:r w:rsidR="002C11B1">
          <w:rPr>
            <w:rFonts w:ascii="Times New Roman" w:hAnsi="Times New Roman" w:cs="Times New Roman"/>
          </w:rPr>
          <w:t xml:space="preserve">a </w:t>
        </w:r>
      </w:ins>
      <w:r w:rsidRPr="001E2E55">
        <w:rPr>
          <w:rFonts w:ascii="Times New Roman" w:hAnsi="Times New Roman" w:cs="Times New Roman"/>
        </w:rPr>
        <w:t>short answer quiz</w:t>
      </w:r>
      <w:del w:id="301" w:author="CAMT" w:date="2014-03-04T09:49:00Z">
        <w:r w:rsidRPr="001E2E55" w:rsidDel="002C11B1">
          <w:rPr>
            <w:rFonts w:ascii="Times New Roman" w:hAnsi="Times New Roman" w:cs="Times New Roman"/>
          </w:rPr>
          <w:delText>zes</w:delText>
        </w:r>
      </w:del>
      <w:ins w:id="302" w:author="CAMT" w:date="2014-03-04T09:48:00Z">
        <w:r w:rsidR="002C11B1">
          <w:rPr>
            <w:rFonts w:ascii="Times New Roman" w:hAnsi="Times New Roman" w:cs="Times New Roman"/>
            <w:sz w:val="20"/>
            <w:szCs w:val="20"/>
          </w:rPr>
          <w:t>.</w:t>
        </w:r>
      </w:ins>
    </w:p>
    <w:p w14:paraId="4A546EC1" w14:textId="5E640755" w:rsidR="00E23EC9" w:rsidRPr="009D1A31" w:rsidRDefault="00E23EC9" w:rsidP="003C71DA">
      <w:pPr>
        <w:ind w:firstLine="720"/>
        <w:rPr>
          <w:rFonts w:ascii="Times New Roman" w:hAnsi="Times New Roman" w:cs="Times New Roman"/>
          <w:sz w:val="20"/>
          <w:szCs w:val="20"/>
        </w:rPr>
      </w:pPr>
      <w:r>
        <w:rPr>
          <w:rFonts w:ascii="Times New Roman" w:hAnsi="Times New Roman" w:cs="Times New Roman"/>
        </w:rPr>
        <w:t>Use Case 2</w:t>
      </w:r>
      <w:r w:rsidRPr="001E2E55">
        <w:rPr>
          <w:rFonts w:ascii="Times New Roman" w:hAnsi="Times New Roman" w:cs="Times New Roman"/>
        </w:rPr>
        <w:t xml:space="preserve">-4 User can create </w:t>
      </w:r>
      <w:ins w:id="303" w:author="CAMT" w:date="2014-03-04T09:49:00Z">
        <w:r w:rsidR="002C11B1">
          <w:rPr>
            <w:rFonts w:ascii="Times New Roman" w:hAnsi="Times New Roman" w:cs="Times New Roman"/>
          </w:rPr>
          <w:t xml:space="preserve">a </w:t>
        </w:r>
      </w:ins>
      <w:del w:id="304" w:author="CAMT" w:date="2014-03-04T09:49:00Z">
        <w:r w:rsidRPr="001E2E55" w:rsidDel="002C11B1">
          <w:rPr>
            <w:rFonts w:ascii="Times New Roman" w:hAnsi="Times New Roman" w:cs="Times New Roman"/>
          </w:rPr>
          <w:delText xml:space="preserve">the </w:delText>
        </w:r>
      </w:del>
      <w:r w:rsidRPr="001E2E55">
        <w:rPr>
          <w:rFonts w:ascii="Times New Roman" w:hAnsi="Times New Roman" w:cs="Times New Roman"/>
        </w:rPr>
        <w:t>true or false quiz</w:t>
      </w:r>
      <w:del w:id="305" w:author="CAMT" w:date="2014-03-04T09:49:00Z">
        <w:r w:rsidRPr="001E2E55" w:rsidDel="002C11B1">
          <w:rPr>
            <w:rFonts w:ascii="Times New Roman" w:hAnsi="Times New Roman" w:cs="Times New Roman"/>
          </w:rPr>
          <w:delText>zes</w:delText>
        </w:r>
      </w:del>
      <w:ins w:id="306" w:author="CAMT" w:date="2014-03-04T09:48:00Z">
        <w:r w:rsidR="002C11B1">
          <w:rPr>
            <w:rFonts w:ascii="Times New Roman" w:hAnsi="Times New Roman" w:cs="Times New Roman"/>
            <w:sz w:val="20"/>
            <w:szCs w:val="20"/>
          </w:rPr>
          <w:t>.</w:t>
        </w:r>
      </w:ins>
    </w:p>
    <w:p w14:paraId="2429BD87" w14:textId="3E7A2624" w:rsidR="00E23EC9" w:rsidRPr="009D1A31" w:rsidRDefault="00E23EC9" w:rsidP="003C71DA">
      <w:pPr>
        <w:ind w:firstLine="720"/>
        <w:rPr>
          <w:rFonts w:ascii="Times New Roman" w:hAnsi="Times New Roman" w:cs="Times New Roman"/>
          <w:sz w:val="20"/>
          <w:szCs w:val="20"/>
        </w:rPr>
      </w:pPr>
      <w:r>
        <w:rPr>
          <w:rFonts w:ascii="Times New Roman" w:hAnsi="Times New Roman" w:cs="Times New Roman"/>
        </w:rPr>
        <w:t>Use Case 2</w:t>
      </w:r>
      <w:r w:rsidRPr="001E2E55">
        <w:rPr>
          <w:rFonts w:ascii="Times New Roman" w:hAnsi="Times New Roman" w:cs="Times New Roman"/>
        </w:rPr>
        <w:t xml:space="preserve">-5 User can create </w:t>
      </w:r>
      <w:ins w:id="307" w:author="CAMT" w:date="2014-03-04T09:49:00Z">
        <w:r w:rsidR="002C11B1">
          <w:rPr>
            <w:rFonts w:ascii="Times New Roman" w:hAnsi="Times New Roman" w:cs="Times New Roman"/>
          </w:rPr>
          <w:t xml:space="preserve">a </w:t>
        </w:r>
      </w:ins>
      <w:del w:id="308" w:author="CAMT" w:date="2014-03-04T09:49:00Z">
        <w:r w:rsidRPr="001E2E55" w:rsidDel="002C11B1">
          <w:rPr>
            <w:rFonts w:ascii="Times New Roman" w:hAnsi="Times New Roman" w:cs="Times New Roman"/>
          </w:rPr>
          <w:delText xml:space="preserve">the </w:delText>
        </w:r>
      </w:del>
      <w:r w:rsidRPr="001E2E55">
        <w:rPr>
          <w:rFonts w:ascii="Times New Roman" w:hAnsi="Times New Roman" w:cs="Times New Roman"/>
        </w:rPr>
        <w:t>multiple choices quiz</w:t>
      </w:r>
      <w:del w:id="309" w:author="CAMT" w:date="2014-03-04T09:49:00Z">
        <w:r w:rsidRPr="001E2E55" w:rsidDel="002C11B1">
          <w:rPr>
            <w:rFonts w:ascii="Times New Roman" w:hAnsi="Times New Roman" w:cs="Times New Roman"/>
          </w:rPr>
          <w:delText>zes</w:delText>
        </w:r>
      </w:del>
      <w:ins w:id="310" w:author="CAMT" w:date="2014-03-04T09:48:00Z">
        <w:r w:rsidR="002C11B1">
          <w:rPr>
            <w:rFonts w:ascii="Times New Roman" w:hAnsi="Times New Roman" w:cs="Times New Roman"/>
            <w:sz w:val="20"/>
            <w:szCs w:val="20"/>
          </w:rPr>
          <w:t>.</w:t>
        </w:r>
      </w:ins>
    </w:p>
    <w:p w14:paraId="7058AE98" w14:textId="6F15F9E2" w:rsidR="00E23EC9" w:rsidRPr="009D1A31" w:rsidRDefault="00E23EC9" w:rsidP="003C71DA">
      <w:pPr>
        <w:ind w:firstLine="720"/>
        <w:rPr>
          <w:rFonts w:ascii="Times New Roman" w:hAnsi="Times New Roman" w:cs="Times New Roman"/>
          <w:sz w:val="20"/>
          <w:szCs w:val="20"/>
        </w:rPr>
      </w:pPr>
      <w:r>
        <w:rPr>
          <w:rFonts w:ascii="Times New Roman" w:hAnsi="Times New Roman" w:cs="Times New Roman"/>
        </w:rPr>
        <w:t>Use Case 2</w:t>
      </w:r>
      <w:r w:rsidRPr="001E2E55">
        <w:rPr>
          <w:rFonts w:ascii="Times New Roman" w:hAnsi="Times New Roman" w:cs="Times New Roman"/>
        </w:rPr>
        <w:t xml:space="preserve">-6 User can create </w:t>
      </w:r>
      <w:ins w:id="311" w:author="CAMT" w:date="2014-03-04T09:49:00Z">
        <w:r w:rsidR="002C11B1">
          <w:rPr>
            <w:rFonts w:ascii="Times New Roman" w:hAnsi="Times New Roman" w:cs="Times New Roman"/>
          </w:rPr>
          <w:t xml:space="preserve">a </w:t>
        </w:r>
      </w:ins>
      <w:del w:id="312" w:author="CAMT" w:date="2014-03-04T09:49:00Z">
        <w:r w:rsidRPr="001E2E55" w:rsidDel="002C11B1">
          <w:rPr>
            <w:rFonts w:ascii="Times New Roman" w:hAnsi="Times New Roman" w:cs="Times New Roman"/>
          </w:rPr>
          <w:delText xml:space="preserve">the </w:delText>
        </w:r>
      </w:del>
      <w:r w:rsidRPr="001E2E55">
        <w:rPr>
          <w:rFonts w:ascii="Times New Roman" w:hAnsi="Times New Roman" w:cs="Times New Roman"/>
        </w:rPr>
        <w:t>short answer quiz</w:t>
      </w:r>
      <w:del w:id="313" w:author="CAMT" w:date="2014-03-04T09:49:00Z">
        <w:r w:rsidRPr="001E2E55" w:rsidDel="002C11B1">
          <w:rPr>
            <w:rFonts w:ascii="Times New Roman" w:hAnsi="Times New Roman" w:cs="Times New Roman"/>
          </w:rPr>
          <w:delText>zes</w:delText>
        </w:r>
      </w:del>
      <w:ins w:id="314" w:author="CAMT" w:date="2014-03-04T09:48:00Z">
        <w:r w:rsidR="002C11B1">
          <w:rPr>
            <w:rFonts w:ascii="Times New Roman" w:hAnsi="Times New Roman" w:cs="Times New Roman"/>
            <w:sz w:val="20"/>
            <w:szCs w:val="20"/>
          </w:rPr>
          <w:t>.</w:t>
        </w:r>
        <w:commentRangeEnd w:id="293"/>
        <w:r w:rsidR="002C11B1">
          <w:rPr>
            <w:rStyle w:val="CommentReference"/>
            <w:rFonts w:ascii="Arial" w:eastAsia="Arial" w:hAnsi="Arial" w:cs="Cordia New"/>
            <w:color w:val="000000"/>
          </w:rPr>
          <w:commentReference w:id="293"/>
        </w:r>
      </w:ins>
    </w:p>
    <w:p w14:paraId="152EF329" w14:textId="5BF0B7D7" w:rsidR="00E23EC9" w:rsidRPr="009D1A31" w:rsidRDefault="003C71DA" w:rsidP="00E23EC9">
      <w:pPr>
        <w:rPr>
          <w:rFonts w:ascii="Times New Roman" w:hAnsi="Times New Roman" w:cs="Times New Roman"/>
          <w:sz w:val="20"/>
          <w:szCs w:val="20"/>
        </w:rPr>
      </w:pPr>
      <w:r>
        <w:rPr>
          <w:rFonts w:ascii="Times New Roman" w:hAnsi="Times New Roman" w:cs="Times New Roman"/>
        </w:rPr>
        <w:tab/>
      </w:r>
      <w:ins w:id="315" w:author="CAMT" w:date="2014-03-04T09:44:00Z">
        <w:r w:rsidR="004D349D">
          <w:rPr>
            <w:rFonts w:ascii="Times New Roman" w:hAnsi="Times New Roman" w:cs="Times New Roman"/>
          </w:rPr>
          <w:t>U</w:t>
        </w:r>
      </w:ins>
      <w:r w:rsidR="00E23EC9">
        <w:rPr>
          <w:rFonts w:ascii="Times New Roman" w:hAnsi="Times New Roman" w:cs="Times New Roman"/>
        </w:rPr>
        <w:t>se Case 2</w:t>
      </w:r>
      <w:r w:rsidR="00E23EC9" w:rsidRPr="001E2E55">
        <w:rPr>
          <w:rFonts w:ascii="Times New Roman" w:hAnsi="Times New Roman" w:cs="Times New Roman"/>
        </w:rPr>
        <w:t xml:space="preserve">-7 User can notify to </w:t>
      </w:r>
      <w:del w:id="316" w:author="CAMT" w:date="2014-03-04T09:54:00Z">
        <w:r w:rsidR="00E23EC9" w:rsidRPr="001E2E55" w:rsidDel="002C11B1">
          <w:rPr>
            <w:rFonts w:ascii="Times New Roman" w:hAnsi="Times New Roman" w:cs="Times New Roman"/>
          </w:rPr>
          <w:delText xml:space="preserve">students </w:delText>
        </w:r>
      </w:del>
      <w:ins w:id="317" w:author="CAMT" w:date="2014-03-04T09:54:00Z">
        <w:r w:rsidR="002C11B1">
          <w:rPr>
            <w:rFonts w:ascii="Times New Roman" w:hAnsi="Times New Roman" w:cs="Times New Roman"/>
          </w:rPr>
          <w:t>Student</w:t>
        </w:r>
        <w:r w:rsidR="002C11B1" w:rsidRPr="001E2E55">
          <w:rPr>
            <w:rFonts w:ascii="Times New Roman" w:hAnsi="Times New Roman" w:cs="Times New Roman"/>
          </w:rPr>
          <w:t xml:space="preserve"> </w:t>
        </w:r>
      </w:ins>
      <w:del w:id="318" w:author="CAMT" w:date="2014-03-04T09:48:00Z">
        <w:r w:rsidR="00E23EC9" w:rsidRPr="001E2E55" w:rsidDel="002C11B1">
          <w:rPr>
            <w:rFonts w:ascii="Times New Roman" w:hAnsi="Times New Roman" w:cs="Times New Roman"/>
          </w:rPr>
          <w:delText xml:space="preserve">user </w:delText>
        </w:r>
      </w:del>
      <w:r w:rsidR="00E23EC9" w:rsidRPr="001E2E55">
        <w:rPr>
          <w:rFonts w:ascii="Times New Roman" w:hAnsi="Times New Roman" w:cs="Times New Roman"/>
        </w:rPr>
        <w:t>when he</w:t>
      </w:r>
      <w:ins w:id="319" w:author="CAMT" w:date="2014-03-04T09:48:00Z">
        <w:r w:rsidR="002C11B1">
          <w:rPr>
            <w:rFonts w:ascii="Times New Roman" w:hAnsi="Times New Roman" w:cs="Times New Roman"/>
          </w:rPr>
          <w:t>/she</w:t>
        </w:r>
      </w:ins>
      <w:r w:rsidR="00E23EC9" w:rsidRPr="001E2E55">
        <w:rPr>
          <w:rFonts w:ascii="Times New Roman" w:hAnsi="Times New Roman" w:cs="Times New Roman"/>
        </w:rPr>
        <w:t xml:space="preserve"> creates </w:t>
      </w:r>
      <w:del w:id="320" w:author="CAMT" w:date="2014-03-04T09:48:00Z">
        <w:r w:rsidR="00E23EC9" w:rsidRPr="001E2E55" w:rsidDel="002C11B1">
          <w:rPr>
            <w:rFonts w:ascii="Times New Roman" w:hAnsi="Times New Roman" w:cs="Times New Roman"/>
          </w:rPr>
          <w:delText xml:space="preserve">the </w:delText>
        </w:r>
      </w:del>
      <w:ins w:id="321" w:author="CAMT" w:date="2014-03-04T09:48:00Z">
        <w:r w:rsidR="002C11B1">
          <w:rPr>
            <w:rFonts w:ascii="Times New Roman" w:hAnsi="Times New Roman" w:cs="Times New Roman"/>
          </w:rPr>
          <w:t>a</w:t>
        </w:r>
        <w:r w:rsidR="002C11B1" w:rsidRPr="001E2E55">
          <w:rPr>
            <w:rFonts w:ascii="Times New Roman" w:hAnsi="Times New Roman" w:cs="Times New Roman"/>
          </w:rPr>
          <w:t xml:space="preserve"> </w:t>
        </w:r>
      </w:ins>
      <w:r w:rsidR="00E23EC9" w:rsidRPr="001E2E55">
        <w:rPr>
          <w:rFonts w:ascii="Times New Roman" w:hAnsi="Times New Roman" w:cs="Times New Roman"/>
        </w:rPr>
        <w:t>quiz.</w:t>
      </w:r>
    </w:p>
    <w:p w14:paraId="45331BC6" w14:textId="1FAC80B1" w:rsidR="00E23EC9" w:rsidRPr="009D1A31" w:rsidRDefault="00E23EC9" w:rsidP="003C71DA">
      <w:pPr>
        <w:ind w:firstLine="720"/>
        <w:rPr>
          <w:rFonts w:ascii="Times New Roman" w:hAnsi="Times New Roman" w:cs="Times New Roman"/>
          <w:sz w:val="20"/>
          <w:szCs w:val="20"/>
        </w:rPr>
      </w:pPr>
      <w:r>
        <w:rPr>
          <w:rFonts w:ascii="Times New Roman" w:hAnsi="Times New Roman" w:cs="Times New Roman"/>
        </w:rPr>
        <w:t>Use Case 2</w:t>
      </w:r>
      <w:r w:rsidRPr="001E2E55">
        <w:rPr>
          <w:rFonts w:ascii="Times New Roman" w:hAnsi="Times New Roman" w:cs="Times New Roman"/>
        </w:rPr>
        <w:t xml:space="preserve">-8 User can receive the notification from </w:t>
      </w:r>
      <w:del w:id="322" w:author="CAMT" w:date="2014-03-04T09:49:00Z">
        <w:r w:rsidRPr="001E2E55" w:rsidDel="002C11B1">
          <w:rPr>
            <w:rFonts w:ascii="Times New Roman" w:hAnsi="Times New Roman" w:cs="Times New Roman"/>
          </w:rPr>
          <w:delText>the i</w:delText>
        </w:r>
      </w:del>
      <w:ins w:id="323" w:author="CAMT" w:date="2014-03-04T09:49:00Z">
        <w:r w:rsidR="002C11B1">
          <w:rPr>
            <w:rFonts w:ascii="Times New Roman" w:hAnsi="Times New Roman" w:cs="Times New Roman"/>
          </w:rPr>
          <w:t>I</w:t>
        </w:r>
      </w:ins>
      <w:r w:rsidRPr="001E2E55">
        <w:rPr>
          <w:rFonts w:ascii="Times New Roman" w:hAnsi="Times New Roman" w:cs="Times New Roman"/>
        </w:rPr>
        <w:t>nstructor.</w:t>
      </w:r>
    </w:p>
    <w:p w14:paraId="54BD5764" w14:textId="03861C55" w:rsidR="00E23EC9" w:rsidRPr="001E2E55" w:rsidRDefault="00E23EC9" w:rsidP="003C71DA">
      <w:pPr>
        <w:ind w:firstLine="720"/>
        <w:rPr>
          <w:rFonts w:ascii="Times New Roman" w:hAnsi="Times New Roman" w:cs="Times New Roman"/>
        </w:rPr>
      </w:pPr>
      <w:r>
        <w:rPr>
          <w:rFonts w:ascii="Times New Roman" w:hAnsi="Times New Roman" w:cs="Times New Roman"/>
        </w:rPr>
        <w:t>Use Case 2</w:t>
      </w:r>
      <w:r w:rsidRPr="001E2E55">
        <w:rPr>
          <w:rFonts w:ascii="Times New Roman" w:hAnsi="Times New Roman" w:cs="Times New Roman"/>
        </w:rPr>
        <w:t xml:space="preserve">-9 User can </w:t>
      </w:r>
      <w:del w:id="324" w:author="CAMT" w:date="2014-03-04T09:46:00Z">
        <w:r w:rsidRPr="001E2E55" w:rsidDel="002C11B1">
          <w:rPr>
            <w:rFonts w:ascii="Times New Roman" w:hAnsi="Times New Roman" w:cs="Times New Roman"/>
          </w:rPr>
          <w:delText xml:space="preserve">know </w:delText>
        </w:r>
      </w:del>
      <w:ins w:id="325" w:author="CAMT" w:date="2014-03-04T09:46:00Z">
        <w:r w:rsidR="002C11B1">
          <w:rPr>
            <w:rFonts w:ascii="Times New Roman" w:hAnsi="Times New Roman" w:cs="Times New Roman"/>
          </w:rPr>
          <w:t>see</w:t>
        </w:r>
        <w:r w:rsidR="002C11B1" w:rsidRPr="001E2E55">
          <w:rPr>
            <w:rFonts w:ascii="Times New Roman" w:hAnsi="Times New Roman" w:cs="Times New Roman"/>
          </w:rPr>
          <w:t xml:space="preserve"> </w:t>
        </w:r>
      </w:ins>
      <w:commentRangeStart w:id="326"/>
      <w:proofErr w:type="gramStart"/>
      <w:r w:rsidRPr="001E2E55">
        <w:rPr>
          <w:rFonts w:ascii="Times New Roman" w:hAnsi="Times New Roman" w:cs="Times New Roman"/>
        </w:rPr>
        <w:t>who’s</w:t>
      </w:r>
      <w:proofErr w:type="gramEnd"/>
      <w:r w:rsidRPr="001E2E55">
        <w:rPr>
          <w:rFonts w:ascii="Times New Roman" w:hAnsi="Times New Roman" w:cs="Times New Roman"/>
        </w:rPr>
        <w:t xml:space="preserve"> join to </w:t>
      </w:r>
      <w:commentRangeEnd w:id="326"/>
      <w:r w:rsidR="002C11B1">
        <w:rPr>
          <w:rStyle w:val="CommentReference"/>
          <w:rFonts w:ascii="Arial" w:eastAsia="Arial" w:hAnsi="Arial" w:cs="Cordia New"/>
          <w:color w:val="000000"/>
        </w:rPr>
        <w:commentReference w:id="326"/>
      </w:r>
      <w:del w:id="327" w:author="CAMT" w:date="2014-03-04T09:50:00Z">
        <w:r w:rsidRPr="001E2E55" w:rsidDel="002C11B1">
          <w:rPr>
            <w:rFonts w:ascii="Times New Roman" w:hAnsi="Times New Roman" w:cs="Times New Roman"/>
          </w:rPr>
          <w:delText>the</w:delText>
        </w:r>
      </w:del>
      <w:r w:rsidRPr="001E2E55">
        <w:rPr>
          <w:rFonts w:ascii="Times New Roman" w:hAnsi="Times New Roman" w:cs="Times New Roman"/>
        </w:rPr>
        <w:t xml:space="preserve"> </w:t>
      </w:r>
      <w:ins w:id="328" w:author="CAMT" w:date="2014-03-04T09:50:00Z">
        <w:r w:rsidR="002C11B1">
          <w:rPr>
            <w:rFonts w:ascii="Times New Roman" w:hAnsi="Times New Roman" w:cs="Times New Roman"/>
          </w:rPr>
          <w:t xml:space="preserve">a </w:t>
        </w:r>
      </w:ins>
      <w:r w:rsidRPr="001E2E55">
        <w:rPr>
          <w:rFonts w:ascii="Times New Roman" w:hAnsi="Times New Roman" w:cs="Times New Roman"/>
        </w:rPr>
        <w:t>quiz</w:t>
      </w:r>
      <w:del w:id="329" w:author="CAMT" w:date="2014-03-04T09:50:00Z">
        <w:r w:rsidRPr="001E2E55" w:rsidDel="002C11B1">
          <w:rPr>
            <w:rFonts w:ascii="Times New Roman" w:hAnsi="Times New Roman" w:cs="Times New Roman"/>
          </w:rPr>
          <w:delText>zes</w:delText>
        </w:r>
      </w:del>
      <w:ins w:id="330" w:author="CAMT" w:date="2014-03-04T09:48:00Z">
        <w:r w:rsidR="002C11B1">
          <w:rPr>
            <w:rFonts w:ascii="Times New Roman" w:hAnsi="Times New Roman" w:cs="Times New Roman"/>
          </w:rPr>
          <w:t>.</w:t>
        </w:r>
      </w:ins>
    </w:p>
    <w:p w14:paraId="7ECE76B5" w14:textId="6A5FAF77" w:rsidR="00E23EC9" w:rsidRPr="009D1A31" w:rsidRDefault="00E23EC9" w:rsidP="003C71DA">
      <w:pPr>
        <w:ind w:firstLine="720"/>
        <w:rPr>
          <w:rFonts w:ascii="Times New Roman" w:hAnsi="Times New Roman" w:cs="Times New Roman"/>
          <w:sz w:val="20"/>
          <w:szCs w:val="20"/>
        </w:rPr>
      </w:pPr>
      <w:r>
        <w:rPr>
          <w:rFonts w:ascii="Times New Roman" w:hAnsi="Times New Roman" w:cs="Times New Roman"/>
        </w:rPr>
        <w:t>Use Case 2</w:t>
      </w:r>
      <w:r w:rsidRPr="001E2E55">
        <w:rPr>
          <w:rFonts w:ascii="Times New Roman" w:hAnsi="Times New Roman" w:cs="Times New Roman"/>
        </w:rPr>
        <w:t xml:space="preserve">-10 User can limit access </w:t>
      </w:r>
      <w:del w:id="331" w:author="CAMT" w:date="2014-03-04T09:47:00Z">
        <w:r w:rsidRPr="001E2E55" w:rsidDel="002C11B1">
          <w:rPr>
            <w:rFonts w:ascii="Times New Roman" w:hAnsi="Times New Roman" w:cs="Times New Roman"/>
          </w:rPr>
          <w:delText xml:space="preserve">of </w:delText>
        </w:r>
      </w:del>
      <w:ins w:id="332" w:author="CAMT" w:date="2014-03-04T09:47:00Z">
        <w:r w:rsidR="002C11B1">
          <w:rPr>
            <w:rFonts w:ascii="Times New Roman" w:hAnsi="Times New Roman" w:cs="Times New Roman"/>
          </w:rPr>
          <w:t>to</w:t>
        </w:r>
        <w:r w:rsidR="002C11B1" w:rsidRPr="001E2E55">
          <w:rPr>
            <w:rFonts w:ascii="Times New Roman" w:hAnsi="Times New Roman" w:cs="Times New Roman"/>
          </w:rPr>
          <w:t xml:space="preserve"> </w:t>
        </w:r>
        <w:r w:rsidR="002C11B1">
          <w:rPr>
            <w:rFonts w:ascii="Times New Roman" w:hAnsi="Times New Roman" w:cs="Times New Roman"/>
          </w:rPr>
          <w:t xml:space="preserve">the shared </w:t>
        </w:r>
      </w:ins>
      <w:r w:rsidRPr="001E2E55">
        <w:rPr>
          <w:rFonts w:ascii="Times New Roman" w:hAnsi="Times New Roman" w:cs="Times New Roman"/>
        </w:rPr>
        <w:t>resource</w:t>
      </w:r>
      <w:ins w:id="333" w:author="CAMT" w:date="2014-03-04T10:01:00Z">
        <w:r w:rsidR="000A74A7">
          <w:rPr>
            <w:rFonts w:ascii="Times New Roman" w:hAnsi="Times New Roman" w:cs="Times New Roman"/>
          </w:rPr>
          <w:t>s</w:t>
        </w:r>
      </w:ins>
      <w:del w:id="334" w:author="CAMT" w:date="2014-03-04T10:00:00Z">
        <w:r w:rsidRPr="001E2E55" w:rsidDel="000A74A7">
          <w:rPr>
            <w:rFonts w:ascii="Times New Roman" w:hAnsi="Times New Roman" w:cs="Times New Roman"/>
          </w:rPr>
          <w:delText xml:space="preserve"> sharing file</w:delText>
        </w:r>
      </w:del>
      <w:r w:rsidRPr="001E2E55">
        <w:rPr>
          <w:rFonts w:ascii="Times New Roman" w:hAnsi="Times New Roman" w:cs="Times New Roman"/>
        </w:rPr>
        <w:t>.</w:t>
      </w:r>
    </w:p>
    <w:p w14:paraId="51AD06B9" w14:textId="77777777" w:rsidR="00E23EC9" w:rsidRPr="009D1A31" w:rsidRDefault="00E23EC9" w:rsidP="00E23EC9">
      <w:pPr>
        <w:rPr>
          <w:rFonts w:ascii="Times New Roman" w:hAnsi="Times New Roman" w:cs="Times New Roman"/>
          <w:sz w:val="20"/>
          <w:szCs w:val="20"/>
        </w:rPr>
      </w:pPr>
    </w:p>
    <w:p w14:paraId="0DBDCE71" w14:textId="77777777" w:rsidR="003B5F36" w:rsidRDefault="003B5F36" w:rsidP="003B5F36">
      <w:pPr>
        <w:ind w:firstLine="720"/>
        <w:rPr>
          <w:rFonts w:ascii="Times New Roman" w:hAnsi="Times New Roman" w:cs="Times New Roman"/>
          <w:b/>
          <w:bCs/>
          <w:sz w:val="29"/>
          <w:szCs w:val="29"/>
        </w:rPr>
      </w:pPr>
    </w:p>
    <w:p w14:paraId="45A58231" w14:textId="77777777" w:rsidR="003B5F36" w:rsidRDefault="003B5F36" w:rsidP="003B5F36">
      <w:pPr>
        <w:ind w:firstLine="720"/>
        <w:rPr>
          <w:rFonts w:ascii="Times New Roman" w:hAnsi="Times New Roman" w:cs="Times New Roman"/>
          <w:b/>
          <w:bCs/>
          <w:sz w:val="29"/>
          <w:szCs w:val="29"/>
        </w:rPr>
      </w:pPr>
    </w:p>
    <w:p w14:paraId="79807407" w14:textId="77777777" w:rsidR="003B5F36" w:rsidRDefault="003B5F36" w:rsidP="003B5F36">
      <w:pPr>
        <w:ind w:firstLine="720"/>
        <w:rPr>
          <w:rFonts w:ascii="Times New Roman" w:hAnsi="Times New Roman" w:cs="Times New Roman"/>
          <w:b/>
          <w:bCs/>
          <w:sz w:val="29"/>
          <w:szCs w:val="29"/>
        </w:rPr>
      </w:pPr>
    </w:p>
    <w:p w14:paraId="4FF035C4" w14:textId="77777777" w:rsidR="003B5F36" w:rsidRDefault="003B5F36" w:rsidP="003B5F36">
      <w:pPr>
        <w:ind w:firstLine="720"/>
        <w:rPr>
          <w:rFonts w:ascii="Times New Roman" w:hAnsi="Times New Roman" w:cs="Times New Roman"/>
          <w:b/>
          <w:bCs/>
          <w:sz w:val="29"/>
          <w:szCs w:val="29"/>
        </w:rPr>
      </w:pPr>
    </w:p>
    <w:p w14:paraId="75E7C28B" w14:textId="77777777" w:rsidR="00E23EC9" w:rsidRPr="009D1A31" w:rsidRDefault="00E23EC9" w:rsidP="003B5F36">
      <w:pPr>
        <w:ind w:firstLine="720"/>
        <w:rPr>
          <w:rFonts w:ascii="Times New Roman" w:eastAsia="Times New Roman" w:hAnsi="Times New Roman" w:cs="Times New Roman"/>
          <w:sz w:val="20"/>
          <w:szCs w:val="20"/>
        </w:rPr>
      </w:pPr>
      <w:r>
        <w:rPr>
          <w:rFonts w:ascii="Times New Roman" w:hAnsi="Times New Roman" w:cs="Times New Roman"/>
          <w:b/>
          <w:bCs/>
          <w:sz w:val="29"/>
          <w:szCs w:val="29"/>
        </w:rPr>
        <w:lastRenderedPageBreak/>
        <w:t xml:space="preserve">Feature#3 </w:t>
      </w:r>
      <w:r w:rsidRPr="001E2E55">
        <w:rPr>
          <w:rFonts w:ascii="Times New Roman" w:hAnsi="Times New Roman" w:cs="Times New Roman"/>
          <w:b/>
          <w:bCs/>
          <w:sz w:val="29"/>
          <w:szCs w:val="29"/>
        </w:rPr>
        <w:t>Resource Sharing</w:t>
      </w:r>
    </w:p>
    <w:p w14:paraId="571F3872" w14:textId="77777777" w:rsidR="00E23EC9" w:rsidRPr="009D1A31" w:rsidRDefault="00E23EC9" w:rsidP="003C71DA">
      <w:pPr>
        <w:ind w:firstLine="720"/>
        <w:rPr>
          <w:rFonts w:ascii="Times New Roman" w:hAnsi="Times New Roman" w:cs="Times New Roman"/>
          <w:sz w:val="20"/>
          <w:szCs w:val="20"/>
        </w:rPr>
      </w:pPr>
      <w:r>
        <w:rPr>
          <w:rFonts w:ascii="Times New Roman" w:hAnsi="Times New Roman" w:cs="Times New Roman"/>
        </w:rPr>
        <w:t>Use Case 3</w:t>
      </w:r>
      <w:r w:rsidRPr="001E2E55">
        <w:rPr>
          <w:rFonts w:ascii="Times New Roman" w:hAnsi="Times New Roman" w:cs="Times New Roman"/>
        </w:rPr>
        <w:t>-1 User can download files.</w:t>
      </w:r>
    </w:p>
    <w:p w14:paraId="63C54142" w14:textId="77777777" w:rsidR="00E23EC9" w:rsidRPr="009D1A31" w:rsidRDefault="00E23EC9" w:rsidP="003C71DA">
      <w:pPr>
        <w:ind w:firstLine="720"/>
        <w:rPr>
          <w:rFonts w:ascii="Times New Roman" w:hAnsi="Times New Roman" w:cs="Times New Roman"/>
          <w:sz w:val="20"/>
          <w:szCs w:val="20"/>
        </w:rPr>
      </w:pPr>
      <w:r>
        <w:rPr>
          <w:rFonts w:ascii="Times New Roman" w:hAnsi="Times New Roman" w:cs="Times New Roman"/>
        </w:rPr>
        <w:t>Use Case 3</w:t>
      </w:r>
      <w:r w:rsidRPr="001E2E55">
        <w:rPr>
          <w:rFonts w:ascii="Times New Roman" w:hAnsi="Times New Roman" w:cs="Times New Roman"/>
        </w:rPr>
        <w:t>-2 User can upload files.</w:t>
      </w:r>
    </w:p>
    <w:p w14:paraId="216564A2" w14:textId="497FE3F1" w:rsidR="00E23EC9" w:rsidRPr="001E2E55" w:rsidRDefault="00E23EC9" w:rsidP="003C71DA">
      <w:pPr>
        <w:ind w:firstLine="720"/>
        <w:rPr>
          <w:rFonts w:ascii="Times New Roman" w:hAnsi="Times New Roman" w:cs="Times New Roman"/>
        </w:rPr>
      </w:pPr>
      <w:r>
        <w:rPr>
          <w:rFonts w:ascii="Times New Roman" w:hAnsi="Times New Roman" w:cs="Times New Roman"/>
        </w:rPr>
        <w:t>Use Case 3</w:t>
      </w:r>
      <w:r w:rsidRPr="001E2E55">
        <w:rPr>
          <w:rFonts w:ascii="Times New Roman" w:hAnsi="Times New Roman" w:cs="Times New Roman"/>
        </w:rPr>
        <w:t xml:space="preserve">-3 User can limit access </w:t>
      </w:r>
      <w:del w:id="335" w:author="CAMT" w:date="2014-03-04T09:55:00Z">
        <w:r w:rsidRPr="001E2E55" w:rsidDel="000A74A7">
          <w:rPr>
            <w:rFonts w:ascii="Times New Roman" w:hAnsi="Times New Roman" w:cs="Times New Roman"/>
          </w:rPr>
          <w:delText>of resource sharing file</w:delText>
        </w:r>
      </w:del>
      <w:ins w:id="336" w:author="CAMT" w:date="2014-03-04T09:55:00Z">
        <w:r w:rsidR="000A74A7">
          <w:rPr>
            <w:rFonts w:ascii="Times New Roman" w:hAnsi="Times New Roman" w:cs="Times New Roman"/>
          </w:rPr>
          <w:t xml:space="preserve">to the shared </w:t>
        </w:r>
      </w:ins>
      <w:ins w:id="337" w:author="CAMT" w:date="2014-03-04T10:00:00Z">
        <w:r w:rsidR="000A74A7">
          <w:rPr>
            <w:rFonts w:ascii="Times New Roman" w:hAnsi="Times New Roman" w:cs="Times New Roman"/>
          </w:rPr>
          <w:t>resources</w:t>
        </w:r>
      </w:ins>
      <w:r w:rsidRPr="001E2E55">
        <w:rPr>
          <w:rFonts w:ascii="Times New Roman" w:hAnsi="Times New Roman" w:cs="Times New Roman"/>
        </w:rPr>
        <w:t>.</w:t>
      </w:r>
    </w:p>
    <w:p w14:paraId="49D264A8" w14:textId="49404AFD" w:rsidR="00E23EC9" w:rsidRPr="009D1A31" w:rsidRDefault="00E23EC9" w:rsidP="003C71DA">
      <w:pPr>
        <w:ind w:firstLine="720"/>
        <w:rPr>
          <w:rFonts w:ascii="Times New Roman" w:hAnsi="Times New Roman" w:cs="Times New Roman"/>
          <w:sz w:val="20"/>
          <w:szCs w:val="20"/>
        </w:rPr>
      </w:pPr>
      <w:r>
        <w:rPr>
          <w:rFonts w:ascii="Times New Roman" w:hAnsi="Times New Roman" w:cs="Times New Roman"/>
        </w:rPr>
        <w:t>Use Case 3</w:t>
      </w:r>
      <w:r w:rsidRPr="001E2E55">
        <w:rPr>
          <w:rFonts w:ascii="Times New Roman" w:hAnsi="Times New Roman" w:cs="Times New Roman"/>
        </w:rPr>
        <w:t xml:space="preserve">-4 User can notify </w:t>
      </w:r>
      <w:del w:id="338" w:author="CAMT" w:date="2014-03-04T09:55:00Z">
        <w:r w:rsidRPr="001E2E55" w:rsidDel="000A74A7">
          <w:rPr>
            <w:rFonts w:ascii="Times New Roman" w:hAnsi="Times New Roman" w:cs="Times New Roman"/>
          </w:rPr>
          <w:delText>to s</w:delText>
        </w:r>
      </w:del>
      <w:ins w:id="339" w:author="CAMT" w:date="2014-03-04T09:55:00Z">
        <w:r w:rsidR="000A74A7">
          <w:rPr>
            <w:rFonts w:ascii="Times New Roman" w:hAnsi="Times New Roman" w:cs="Times New Roman"/>
          </w:rPr>
          <w:t>S</w:t>
        </w:r>
      </w:ins>
      <w:r w:rsidRPr="001E2E55">
        <w:rPr>
          <w:rFonts w:ascii="Times New Roman" w:hAnsi="Times New Roman" w:cs="Times New Roman"/>
        </w:rPr>
        <w:t>tudent</w:t>
      </w:r>
      <w:del w:id="340" w:author="CAMT" w:date="2014-03-04T09:55:00Z">
        <w:r w:rsidRPr="001E2E55" w:rsidDel="000A74A7">
          <w:rPr>
            <w:rFonts w:ascii="Times New Roman" w:hAnsi="Times New Roman" w:cs="Times New Roman"/>
          </w:rPr>
          <w:delText>s</w:delText>
        </w:r>
      </w:del>
      <w:r w:rsidRPr="001E2E55">
        <w:rPr>
          <w:rFonts w:ascii="Times New Roman" w:hAnsi="Times New Roman" w:cs="Times New Roman"/>
        </w:rPr>
        <w:t xml:space="preserve"> when he</w:t>
      </w:r>
      <w:ins w:id="341" w:author="CAMT" w:date="2014-03-04T09:55:00Z">
        <w:r w:rsidR="000A74A7">
          <w:rPr>
            <w:rFonts w:ascii="Times New Roman" w:hAnsi="Times New Roman" w:cs="Times New Roman"/>
          </w:rPr>
          <w:t>/she</w:t>
        </w:r>
      </w:ins>
      <w:r w:rsidRPr="001E2E55">
        <w:rPr>
          <w:rFonts w:ascii="Times New Roman" w:hAnsi="Times New Roman" w:cs="Times New Roman"/>
        </w:rPr>
        <w:t xml:space="preserve"> shares </w:t>
      </w:r>
      <w:ins w:id="342" w:author="CAMT" w:date="2014-03-04T10:00:00Z">
        <w:r w:rsidR="000A74A7">
          <w:rPr>
            <w:rFonts w:ascii="Times New Roman" w:hAnsi="Times New Roman" w:cs="Times New Roman"/>
          </w:rPr>
          <w:t xml:space="preserve">a </w:t>
        </w:r>
      </w:ins>
      <w:ins w:id="343" w:author="CAMT" w:date="2014-03-04T10:01:00Z">
        <w:r w:rsidR="000A74A7">
          <w:rPr>
            <w:rFonts w:ascii="Times New Roman" w:hAnsi="Times New Roman" w:cs="Times New Roman"/>
          </w:rPr>
          <w:t>new</w:t>
        </w:r>
      </w:ins>
      <w:del w:id="344" w:author="CAMT" w:date="2014-03-04T10:01:00Z">
        <w:r w:rsidRPr="001E2E55" w:rsidDel="000A74A7">
          <w:rPr>
            <w:rFonts w:ascii="Times New Roman" w:hAnsi="Times New Roman" w:cs="Times New Roman"/>
          </w:rPr>
          <w:delText>the</w:delText>
        </w:r>
      </w:del>
      <w:r w:rsidRPr="001E2E55">
        <w:rPr>
          <w:rFonts w:ascii="Times New Roman" w:hAnsi="Times New Roman" w:cs="Times New Roman"/>
        </w:rPr>
        <w:t xml:space="preserve"> resource.</w:t>
      </w:r>
    </w:p>
    <w:p w14:paraId="276C57A6" w14:textId="76785450" w:rsidR="00E23EC9" w:rsidRPr="009D1A31" w:rsidRDefault="00E23EC9" w:rsidP="003C71DA">
      <w:pPr>
        <w:ind w:firstLine="720"/>
        <w:rPr>
          <w:rFonts w:ascii="Times New Roman" w:hAnsi="Times New Roman" w:cs="Times New Roman"/>
          <w:sz w:val="20"/>
          <w:szCs w:val="20"/>
        </w:rPr>
      </w:pPr>
      <w:r>
        <w:rPr>
          <w:rFonts w:ascii="Times New Roman" w:hAnsi="Times New Roman" w:cs="Times New Roman"/>
        </w:rPr>
        <w:t>Use Case 3</w:t>
      </w:r>
      <w:r w:rsidRPr="001E2E55">
        <w:rPr>
          <w:rFonts w:ascii="Times New Roman" w:hAnsi="Times New Roman" w:cs="Times New Roman"/>
        </w:rPr>
        <w:t xml:space="preserve">-5 User can receive the notification from </w:t>
      </w:r>
      <w:ins w:id="345" w:author="CAMT" w:date="2014-03-04T09:56:00Z">
        <w:r w:rsidR="000A74A7">
          <w:rPr>
            <w:rFonts w:ascii="Times New Roman" w:hAnsi="Times New Roman" w:cs="Times New Roman"/>
          </w:rPr>
          <w:t>I</w:t>
        </w:r>
      </w:ins>
      <w:del w:id="346" w:author="CAMT" w:date="2014-03-04T09:56:00Z">
        <w:r w:rsidRPr="001E2E55" w:rsidDel="000A74A7">
          <w:rPr>
            <w:rFonts w:ascii="Times New Roman" w:hAnsi="Times New Roman" w:cs="Times New Roman"/>
          </w:rPr>
          <w:delText>the i</w:delText>
        </w:r>
      </w:del>
      <w:r w:rsidRPr="001E2E55">
        <w:rPr>
          <w:rFonts w:ascii="Times New Roman" w:hAnsi="Times New Roman" w:cs="Times New Roman"/>
        </w:rPr>
        <w:t>nstructor.</w:t>
      </w:r>
    </w:p>
    <w:p w14:paraId="026B5440" w14:textId="77777777" w:rsidR="00E23EC9" w:rsidRPr="009D1A31" w:rsidRDefault="00E23EC9" w:rsidP="003C71DA">
      <w:pPr>
        <w:ind w:firstLine="720"/>
        <w:rPr>
          <w:rFonts w:ascii="Times New Roman" w:hAnsi="Times New Roman" w:cs="Times New Roman"/>
          <w:sz w:val="20"/>
          <w:szCs w:val="20"/>
        </w:rPr>
      </w:pPr>
      <w:r>
        <w:rPr>
          <w:rFonts w:ascii="Times New Roman" w:hAnsi="Times New Roman" w:cs="Times New Roman"/>
        </w:rPr>
        <w:t>Use Case 3</w:t>
      </w:r>
      <w:r w:rsidRPr="001E2E55">
        <w:rPr>
          <w:rFonts w:ascii="Times New Roman" w:hAnsi="Times New Roman" w:cs="Times New Roman"/>
        </w:rPr>
        <w:t>-6 User can read .pdf files.</w:t>
      </w:r>
    </w:p>
    <w:p w14:paraId="6A8BBFAA" w14:textId="5A0F521F" w:rsidR="00E23EC9" w:rsidRPr="009D1A31" w:rsidRDefault="00E23EC9" w:rsidP="003C71DA">
      <w:pPr>
        <w:ind w:firstLine="720"/>
        <w:rPr>
          <w:rFonts w:ascii="Times New Roman" w:hAnsi="Times New Roman" w:cs="Times New Roman"/>
          <w:sz w:val="20"/>
          <w:szCs w:val="20"/>
        </w:rPr>
      </w:pPr>
      <w:commentRangeStart w:id="347"/>
      <w:r>
        <w:rPr>
          <w:rFonts w:ascii="Times New Roman" w:hAnsi="Times New Roman" w:cs="Times New Roman"/>
        </w:rPr>
        <w:t>Use Case 3</w:t>
      </w:r>
      <w:r w:rsidRPr="001E2E55">
        <w:rPr>
          <w:rFonts w:ascii="Times New Roman" w:hAnsi="Times New Roman" w:cs="Times New Roman"/>
        </w:rPr>
        <w:t xml:space="preserve">-7 User can share resources </w:t>
      </w:r>
      <w:del w:id="348" w:author="CAMT" w:date="2014-03-04T09:56:00Z">
        <w:r w:rsidRPr="001E2E55" w:rsidDel="000A74A7">
          <w:rPr>
            <w:rFonts w:ascii="Times New Roman" w:hAnsi="Times New Roman" w:cs="Times New Roman"/>
          </w:rPr>
          <w:delText xml:space="preserve">to </w:delText>
        </w:r>
      </w:del>
      <w:ins w:id="349" w:author="CAMT" w:date="2014-03-04T09:56:00Z">
        <w:r w:rsidR="000A74A7">
          <w:rPr>
            <w:rFonts w:ascii="Times New Roman" w:hAnsi="Times New Roman" w:cs="Times New Roman"/>
          </w:rPr>
          <w:t>with S</w:t>
        </w:r>
      </w:ins>
      <w:del w:id="350" w:author="CAMT" w:date="2014-03-04T09:56:00Z">
        <w:r w:rsidRPr="001E2E55" w:rsidDel="000A74A7">
          <w:rPr>
            <w:rFonts w:ascii="Times New Roman" w:hAnsi="Times New Roman" w:cs="Times New Roman"/>
          </w:rPr>
          <w:delText>all s</w:delText>
        </w:r>
      </w:del>
      <w:r w:rsidRPr="001E2E55">
        <w:rPr>
          <w:rFonts w:ascii="Times New Roman" w:hAnsi="Times New Roman" w:cs="Times New Roman"/>
        </w:rPr>
        <w:t>tudent</w:t>
      </w:r>
      <w:del w:id="351" w:author="CAMT" w:date="2014-03-04T09:57:00Z">
        <w:r w:rsidRPr="001E2E55" w:rsidDel="000A74A7">
          <w:rPr>
            <w:rFonts w:ascii="Times New Roman" w:hAnsi="Times New Roman" w:cs="Times New Roman"/>
          </w:rPr>
          <w:delText>s</w:delText>
        </w:r>
      </w:del>
      <w:r w:rsidRPr="001E2E55">
        <w:rPr>
          <w:rFonts w:ascii="Times New Roman" w:hAnsi="Times New Roman" w:cs="Times New Roman"/>
        </w:rPr>
        <w:t>.</w:t>
      </w:r>
      <w:commentRangeEnd w:id="347"/>
      <w:r w:rsidR="000A74A7">
        <w:rPr>
          <w:rStyle w:val="CommentReference"/>
          <w:rFonts w:ascii="Arial" w:eastAsia="Arial" w:hAnsi="Arial" w:cs="Cordia New"/>
          <w:color w:val="000000"/>
        </w:rPr>
        <w:commentReference w:id="347"/>
      </w:r>
    </w:p>
    <w:p w14:paraId="0E44C13E" w14:textId="3A2B77E4" w:rsidR="00E23EC9" w:rsidRPr="009D1A31" w:rsidRDefault="00E23EC9" w:rsidP="003C71DA">
      <w:pPr>
        <w:ind w:firstLine="720"/>
        <w:rPr>
          <w:rFonts w:ascii="Times New Roman" w:hAnsi="Times New Roman" w:cs="Times New Roman"/>
          <w:sz w:val="20"/>
          <w:szCs w:val="20"/>
        </w:rPr>
      </w:pPr>
      <w:r>
        <w:rPr>
          <w:rFonts w:ascii="Times New Roman" w:hAnsi="Times New Roman" w:cs="Times New Roman"/>
        </w:rPr>
        <w:t>Use Case 3</w:t>
      </w:r>
      <w:r w:rsidRPr="001E2E55">
        <w:rPr>
          <w:rFonts w:ascii="Times New Roman" w:hAnsi="Times New Roman" w:cs="Times New Roman"/>
        </w:rPr>
        <w:t xml:space="preserve">-8 User can </w:t>
      </w:r>
      <w:del w:id="352" w:author="CAMT" w:date="2014-03-04T09:59:00Z">
        <w:r w:rsidRPr="001E2E55" w:rsidDel="000A74A7">
          <w:rPr>
            <w:rFonts w:ascii="Times New Roman" w:hAnsi="Times New Roman" w:cs="Times New Roman"/>
          </w:rPr>
          <w:delText xml:space="preserve">know </w:delText>
        </w:r>
      </w:del>
      <w:ins w:id="353" w:author="CAMT" w:date="2014-03-04T09:59:00Z">
        <w:r w:rsidR="000A74A7">
          <w:rPr>
            <w:rFonts w:ascii="Times New Roman" w:hAnsi="Times New Roman" w:cs="Times New Roman"/>
          </w:rPr>
          <w:t>see</w:t>
        </w:r>
        <w:r w:rsidR="000A74A7" w:rsidRPr="001E2E55">
          <w:rPr>
            <w:rFonts w:ascii="Times New Roman" w:hAnsi="Times New Roman" w:cs="Times New Roman"/>
          </w:rPr>
          <w:t xml:space="preserve"> </w:t>
        </w:r>
      </w:ins>
      <w:commentRangeStart w:id="354"/>
      <w:proofErr w:type="gramStart"/>
      <w:r w:rsidRPr="001E2E55">
        <w:rPr>
          <w:rFonts w:ascii="Times New Roman" w:hAnsi="Times New Roman" w:cs="Times New Roman"/>
        </w:rPr>
        <w:t>who’s</w:t>
      </w:r>
      <w:proofErr w:type="gramEnd"/>
      <w:r w:rsidRPr="001E2E55">
        <w:rPr>
          <w:rFonts w:ascii="Times New Roman" w:hAnsi="Times New Roman" w:cs="Times New Roman"/>
        </w:rPr>
        <w:t xml:space="preserve"> join to the resource sharing files</w:t>
      </w:r>
      <w:commentRangeEnd w:id="354"/>
      <w:r w:rsidR="000A74A7">
        <w:rPr>
          <w:rStyle w:val="CommentReference"/>
          <w:rFonts w:ascii="Arial" w:eastAsia="Arial" w:hAnsi="Arial" w:cs="Cordia New"/>
          <w:color w:val="000000"/>
        </w:rPr>
        <w:commentReference w:id="354"/>
      </w:r>
      <w:r w:rsidRPr="001E2E55">
        <w:rPr>
          <w:rFonts w:ascii="Times New Roman" w:hAnsi="Times New Roman" w:cs="Times New Roman"/>
        </w:rPr>
        <w:t>.</w:t>
      </w:r>
    </w:p>
    <w:p w14:paraId="7EB621E4" w14:textId="77777777" w:rsidR="00E23EC9" w:rsidRPr="009D1A31" w:rsidRDefault="00E23EC9" w:rsidP="00E23EC9">
      <w:pPr>
        <w:rPr>
          <w:rFonts w:ascii="Times New Roman" w:eastAsia="Times New Roman" w:hAnsi="Times New Roman" w:cs="Times New Roman"/>
          <w:sz w:val="20"/>
          <w:szCs w:val="20"/>
        </w:rPr>
      </w:pPr>
      <w:r w:rsidRPr="009D1A31">
        <w:rPr>
          <w:rFonts w:ascii="Times New Roman" w:eastAsia="Times New Roman" w:hAnsi="Times New Roman" w:cs="Times New Roman"/>
          <w:sz w:val="20"/>
          <w:szCs w:val="20"/>
        </w:rPr>
        <w:br/>
      </w:r>
    </w:p>
    <w:p w14:paraId="2C3F14C7" w14:textId="77777777" w:rsidR="00E23EC9" w:rsidRPr="001E2E55" w:rsidRDefault="00E23EC9" w:rsidP="003C71DA">
      <w:pPr>
        <w:ind w:firstLine="720"/>
        <w:rPr>
          <w:rFonts w:ascii="Times New Roman" w:hAnsi="Times New Roman" w:cs="Times New Roman"/>
          <w:b/>
          <w:bCs/>
          <w:sz w:val="29"/>
          <w:szCs w:val="29"/>
        </w:rPr>
      </w:pPr>
      <w:r w:rsidRPr="001E2E55">
        <w:rPr>
          <w:rFonts w:ascii="Times New Roman" w:hAnsi="Times New Roman" w:cs="Times New Roman"/>
        </w:rPr>
        <w:t>** manage (add/edit/delete)</w:t>
      </w:r>
    </w:p>
    <w:p w14:paraId="0B0CCDF8" w14:textId="77777777" w:rsidR="00E23EC9" w:rsidRPr="009D1A31" w:rsidRDefault="00E23EC9" w:rsidP="00E23EC9">
      <w:pPr>
        <w:rPr>
          <w:rFonts w:ascii="Times New Roman" w:hAnsi="Times New Roman" w:cs="Times New Roman"/>
          <w:sz w:val="20"/>
          <w:szCs w:val="20"/>
        </w:rPr>
      </w:pPr>
    </w:p>
    <w:p w14:paraId="05465500" w14:textId="77777777" w:rsidR="00E23EC9" w:rsidRPr="009D1A31" w:rsidRDefault="00E23EC9" w:rsidP="003C71DA">
      <w:pPr>
        <w:ind w:firstLine="720"/>
        <w:rPr>
          <w:rFonts w:ascii="Times New Roman" w:eastAsia="Times New Roman" w:hAnsi="Times New Roman" w:cs="Times New Roman"/>
          <w:sz w:val="20"/>
          <w:szCs w:val="20"/>
        </w:rPr>
      </w:pPr>
      <w:r>
        <w:rPr>
          <w:rFonts w:ascii="Times New Roman" w:hAnsi="Times New Roman" w:cs="Times New Roman"/>
          <w:b/>
          <w:bCs/>
          <w:sz w:val="29"/>
          <w:szCs w:val="29"/>
        </w:rPr>
        <w:t xml:space="preserve">Feature#4 </w:t>
      </w:r>
      <w:r w:rsidRPr="001E2E55">
        <w:rPr>
          <w:rFonts w:ascii="Times New Roman" w:hAnsi="Times New Roman" w:cs="Times New Roman"/>
          <w:b/>
          <w:bCs/>
          <w:sz w:val="29"/>
          <w:szCs w:val="29"/>
        </w:rPr>
        <w:t>Communication service</w:t>
      </w:r>
    </w:p>
    <w:p w14:paraId="7637936C" w14:textId="7D406075" w:rsidR="00E23EC9" w:rsidRPr="009D1A31" w:rsidRDefault="00E23EC9" w:rsidP="003C71DA">
      <w:pPr>
        <w:ind w:firstLine="720"/>
        <w:rPr>
          <w:rFonts w:ascii="Times New Roman" w:hAnsi="Times New Roman" w:cs="Times New Roman"/>
          <w:sz w:val="20"/>
          <w:szCs w:val="20"/>
        </w:rPr>
      </w:pPr>
      <w:r>
        <w:rPr>
          <w:rFonts w:ascii="Times New Roman" w:hAnsi="Times New Roman" w:cs="Times New Roman"/>
        </w:rPr>
        <w:t xml:space="preserve">Use Case </w:t>
      </w:r>
      <w:r w:rsidRPr="001E2E55">
        <w:rPr>
          <w:rFonts w:ascii="Times New Roman" w:hAnsi="Times New Roman" w:cs="Times New Roman"/>
        </w:rPr>
        <w:t xml:space="preserve">4-1 User can comment </w:t>
      </w:r>
      <w:del w:id="355" w:author="CAMT" w:date="2014-03-04T10:03:00Z">
        <w:r w:rsidRPr="001E2E55" w:rsidDel="000A74A7">
          <w:rPr>
            <w:rFonts w:ascii="Times New Roman" w:hAnsi="Times New Roman" w:cs="Times New Roman"/>
          </w:rPr>
          <w:delText xml:space="preserve">for </w:delText>
        </w:r>
      </w:del>
      <w:ins w:id="356" w:author="CAMT" w:date="2014-03-04T10:03:00Z">
        <w:r w:rsidR="000A74A7">
          <w:rPr>
            <w:rFonts w:ascii="Times New Roman" w:hAnsi="Times New Roman" w:cs="Times New Roman"/>
          </w:rPr>
          <w:t>on</w:t>
        </w:r>
        <w:r w:rsidR="000A74A7" w:rsidRPr="001E2E55">
          <w:rPr>
            <w:rFonts w:ascii="Times New Roman" w:hAnsi="Times New Roman" w:cs="Times New Roman"/>
          </w:rPr>
          <w:t xml:space="preserve"> </w:t>
        </w:r>
      </w:ins>
      <w:del w:id="357" w:author="CAMT" w:date="2014-03-04T10:03:00Z">
        <w:r w:rsidRPr="001E2E55" w:rsidDel="000A74A7">
          <w:rPr>
            <w:rFonts w:ascii="Times New Roman" w:hAnsi="Times New Roman" w:cs="Times New Roman"/>
          </w:rPr>
          <w:delText>each s</w:delText>
        </w:r>
      </w:del>
      <w:ins w:id="358" w:author="CAMT" w:date="2014-03-04T10:03:00Z">
        <w:r w:rsidR="000A74A7">
          <w:rPr>
            <w:rFonts w:ascii="Times New Roman" w:hAnsi="Times New Roman" w:cs="Times New Roman"/>
          </w:rPr>
          <w:t>S</w:t>
        </w:r>
      </w:ins>
      <w:r w:rsidRPr="001E2E55">
        <w:rPr>
          <w:rFonts w:ascii="Times New Roman" w:hAnsi="Times New Roman" w:cs="Times New Roman"/>
        </w:rPr>
        <w:t>tudent’s file upload.</w:t>
      </w:r>
    </w:p>
    <w:p w14:paraId="4D1F9FCD" w14:textId="77777777" w:rsidR="00E23EC9" w:rsidRPr="009D1A31" w:rsidRDefault="00E23EC9" w:rsidP="003C71DA">
      <w:pPr>
        <w:ind w:firstLine="720"/>
        <w:rPr>
          <w:rFonts w:ascii="Times New Roman" w:hAnsi="Times New Roman" w:cs="Times New Roman"/>
          <w:sz w:val="20"/>
          <w:szCs w:val="20"/>
        </w:rPr>
      </w:pPr>
      <w:commentRangeStart w:id="359"/>
      <w:r>
        <w:rPr>
          <w:rFonts w:ascii="Times New Roman" w:hAnsi="Times New Roman" w:cs="Times New Roman"/>
        </w:rPr>
        <w:t xml:space="preserve">Use Case </w:t>
      </w:r>
      <w:r w:rsidRPr="001E2E55">
        <w:rPr>
          <w:rFonts w:ascii="Times New Roman" w:hAnsi="Times New Roman" w:cs="Times New Roman"/>
        </w:rPr>
        <w:t>4-2 User can comment in report score page in the web site.</w:t>
      </w:r>
    </w:p>
    <w:p w14:paraId="51426831" w14:textId="77777777" w:rsidR="00E23EC9" w:rsidRPr="009D1A31" w:rsidRDefault="00E23EC9" w:rsidP="003C71DA">
      <w:pPr>
        <w:ind w:firstLine="720"/>
        <w:rPr>
          <w:rFonts w:ascii="Times New Roman" w:hAnsi="Times New Roman" w:cs="Times New Roman"/>
          <w:sz w:val="20"/>
          <w:szCs w:val="20"/>
        </w:rPr>
      </w:pPr>
      <w:r>
        <w:rPr>
          <w:rFonts w:ascii="Times New Roman" w:hAnsi="Times New Roman" w:cs="Times New Roman"/>
        </w:rPr>
        <w:t xml:space="preserve">Use Case </w:t>
      </w:r>
      <w:r w:rsidRPr="001E2E55">
        <w:rPr>
          <w:rFonts w:ascii="Times New Roman" w:hAnsi="Times New Roman" w:cs="Times New Roman"/>
        </w:rPr>
        <w:t>4-3 User can comment in report grade page in the web site.</w:t>
      </w:r>
      <w:commentRangeEnd w:id="359"/>
      <w:r w:rsidR="000A74A7">
        <w:rPr>
          <w:rStyle w:val="CommentReference"/>
          <w:rFonts w:ascii="Arial" w:eastAsia="Arial" w:hAnsi="Arial" w:cs="Cordia New"/>
          <w:color w:val="000000"/>
        </w:rPr>
        <w:commentReference w:id="359"/>
      </w:r>
    </w:p>
    <w:p w14:paraId="7BA40F24" w14:textId="77777777" w:rsidR="00E23EC9" w:rsidRPr="009D1A31" w:rsidRDefault="00E23EC9" w:rsidP="00E23EC9">
      <w:pPr>
        <w:rPr>
          <w:rFonts w:ascii="Times New Roman" w:eastAsia="Times New Roman" w:hAnsi="Times New Roman" w:cs="Times New Roman"/>
          <w:sz w:val="20"/>
          <w:szCs w:val="20"/>
        </w:rPr>
      </w:pPr>
    </w:p>
    <w:p w14:paraId="4D4B788B" w14:textId="77777777" w:rsidR="003B5F36" w:rsidRDefault="003B5F36" w:rsidP="00E23EC9">
      <w:pPr>
        <w:ind w:firstLine="720"/>
        <w:rPr>
          <w:rFonts w:ascii="Times New Roman" w:hAnsi="Times New Roman" w:cs="Times New Roman"/>
          <w:b/>
          <w:bCs/>
          <w:sz w:val="28"/>
        </w:rPr>
      </w:pPr>
    </w:p>
    <w:p w14:paraId="635C4C41" w14:textId="77777777" w:rsidR="003B5F36" w:rsidRDefault="003B5F36" w:rsidP="00E23EC9">
      <w:pPr>
        <w:ind w:firstLine="720"/>
        <w:rPr>
          <w:rFonts w:ascii="Times New Roman" w:hAnsi="Times New Roman" w:cs="Times New Roman"/>
          <w:b/>
          <w:bCs/>
          <w:sz w:val="28"/>
        </w:rPr>
      </w:pPr>
    </w:p>
    <w:p w14:paraId="66E638B2" w14:textId="77777777" w:rsidR="003B5F36" w:rsidRDefault="003B5F36" w:rsidP="00E23EC9">
      <w:pPr>
        <w:ind w:firstLine="720"/>
        <w:rPr>
          <w:rFonts w:ascii="Times New Roman" w:hAnsi="Times New Roman" w:cs="Times New Roman"/>
          <w:b/>
          <w:bCs/>
          <w:sz w:val="28"/>
        </w:rPr>
      </w:pPr>
    </w:p>
    <w:p w14:paraId="2919F1C3" w14:textId="77777777" w:rsidR="003B5F36" w:rsidRDefault="003B5F36" w:rsidP="00E23EC9">
      <w:pPr>
        <w:ind w:firstLine="720"/>
        <w:rPr>
          <w:rFonts w:ascii="Times New Roman" w:hAnsi="Times New Roman" w:cs="Times New Roman"/>
          <w:b/>
          <w:bCs/>
          <w:sz w:val="28"/>
        </w:rPr>
      </w:pPr>
    </w:p>
    <w:p w14:paraId="635C8B4C" w14:textId="77777777" w:rsidR="003B5F36" w:rsidRDefault="003B5F36" w:rsidP="00E23EC9">
      <w:pPr>
        <w:ind w:firstLine="720"/>
        <w:rPr>
          <w:rFonts w:ascii="Times New Roman" w:hAnsi="Times New Roman" w:cs="Times New Roman"/>
          <w:b/>
          <w:bCs/>
          <w:sz w:val="28"/>
        </w:rPr>
      </w:pPr>
    </w:p>
    <w:p w14:paraId="7058CB0F" w14:textId="77777777" w:rsidR="003B5F36" w:rsidRDefault="003B5F36" w:rsidP="00E23EC9">
      <w:pPr>
        <w:ind w:firstLine="720"/>
        <w:rPr>
          <w:rFonts w:ascii="Times New Roman" w:hAnsi="Times New Roman" w:cs="Times New Roman"/>
          <w:b/>
          <w:bCs/>
          <w:sz w:val="28"/>
        </w:rPr>
      </w:pPr>
    </w:p>
    <w:p w14:paraId="1972E03C" w14:textId="77777777" w:rsidR="003B5F36" w:rsidRDefault="003B5F36" w:rsidP="00E23EC9">
      <w:pPr>
        <w:ind w:firstLine="720"/>
        <w:rPr>
          <w:rFonts w:ascii="Times New Roman" w:hAnsi="Times New Roman" w:cs="Times New Roman"/>
          <w:b/>
          <w:bCs/>
          <w:sz w:val="28"/>
        </w:rPr>
      </w:pPr>
    </w:p>
    <w:p w14:paraId="671112EB" w14:textId="77777777" w:rsidR="003B5F36" w:rsidRDefault="003B5F36" w:rsidP="00E23EC9">
      <w:pPr>
        <w:ind w:firstLine="720"/>
        <w:rPr>
          <w:rFonts w:ascii="Times New Roman" w:hAnsi="Times New Roman" w:cs="Times New Roman"/>
          <w:b/>
          <w:bCs/>
          <w:sz w:val="28"/>
        </w:rPr>
      </w:pPr>
    </w:p>
    <w:p w14:paraId="150FB942" w14:textId="77777777" w:rsidR="003B5F36" w:rsidRDefault="003B5F36" w:rsidP="00E23EC9">
      <w:pPr>
        <w:ind w:firstLine="720"/>
        <w:rPr>
          <w:rFonts w:ascii="Times New Roman" w:hAnsi="Times New Roman" w:cs="Times New Roman"/>
          <w:b/>
          <w:bCs/>
          <w:sz w:val="28"/>
        </w:rPr>
      </w:pPr>
    </w:p>
    <w:p w14:paraId="1742E46F" w14:textId="77777777" w:rsidR="003B5F36" w:rsidRDefault="003B5F36" w:rsidP="00E23EC9">
      <w:pPr>
        <w:ind w:firstLine="720"/>
        <w:rPr>
          <w:rFonts w:ascii="Times New Roman" w:hAnsi="Times New Roman" w:cs="Times New Roman"/>
          <w:b/>
          <w:bCs/>
          <w:sz w:val="28"/>
        </w:rPr>
      </w:pPr>
    </w:p>
    <w:p w14:paraId="7C42266D" w14:textId="77777777" w:rsidR="003B5F36" w:rsidRDefault="003B5F36" w:rsidP="00E23EC9">
      <w:pPr>
        <w:ind w:firstLine="720"/>
        <w:rPr>
          <w:rFonts w:ascii="Times New Roman" w:hAnsi="Times New Roman" w:cs="Times New Roman"/>
          <w:b/>
          <w:bCs/>
          <w:sz w:val="28"/>
        </w:rPr>
      </w:pPr>
    </w:p>
    <w:p w14:paraId="10C914F8" w14:textId="77777777" w:rsidR="003B5F36" w:rsidRDefault="003B5F36" w:rsidP="00E23EC9">
      <w:pPr>
        <w:ind w:firstLine="720"/>
        <w:rPr>
          <w:rFonts w:ascii="Times New Roman" w:hAnsi="Times New Roman" w:cs="Times New Roman"/>
          <w:b/>
          <w:bCs/>
          <w:sz w:val="28"/>
        </w:rPr>
      </w:pPr>
    </w:p>
    <w:p w14:paraId="5FE5D522" w14:textId="77777777" w:rsidR="00E23EC9" w:rsidRPr="009D1A31" w:rsidRDefault="00E23EC9" w:rsidP="00E23EC9">
      <w:pPr>
        <w:ind w:firstLine="720"/>
        <w:rPr>
          <w:rFonts w:ascii="Times New Roman" w:eastAsia="Times New Roman" w:hAnsi="Times New Roman" w:cs="Times New Roman"/>
          <w:b/>
          <w:bCs/>
          <w:sz w:val="28"/>
        </w:rPr>
      </w:pPr>
      <w:r w:rsidRPr="009D1A31">
        <w:rPr>
          <w:rFonts w:ascii="Times New Roman" w:hAnsi="Times New Roman" w:cs="Times New Roman"/>
          <w:b/>
          <w:bCs/>
          <w:sz w:val="28"/>
        </w:rPr>
        <w:lastRenderedPageBreak/>
        <w:t xml:space="preserve">Relation </w:t>
      </w:r>
      <w:r>
        <w:rPr>
          <w:rFonts w:ascii="Times New Roman" w:hAnsi="Times New Roman" w:cs="Times New Roman"/>
          <w:b/>
          <w:bCs/>
          <w:sz w:val="28"/>
        </w:rPr>
        <w:t>Use Case</w:t>
      </w:r>
      <w:r w:rsidRPr="009D1A31">
        <w:rPr>
          <w:rFonts w:ascii="Times New Roman" w:hAnsi="Times New Roman" w:cs="Times New Roman"/>
          <w:b/>
          <w:bCs/>
          <w:sz w:val="28"/>
        </w:rPr>
        <w:t xml:space="preserve"> &amp; Users</w:t>
      </w:r>
    </w:p>
    <w:p w14:paraId="0F2E5957" w14:textId="77777777" w:rsidR="00E23EC9" w:rsidRPr="009D1A31" w:rsidRDefault="00E23EC9" w:rsidP="00E23EC9">
      <w:pPr>
        <w:rPr>
          <w:rFonts w:ascii="Times New Roman" w:eastAsia="Times New Roman" w:hAnsi="Times New Roman" w:cs="Times New Roman"/>
          <w:sz w:val="20"/>
          <w:szCs w:val="20"/>
        </w:rPr>
      </w:pPr>
    </w:p>
    <w:tbl>
      <w:tblPr>
        <w:tblStyle w:val="TableGrid"/>
        <w:tblW w:w="0" w:type="auto"/>
        <w:jc w:val="center"/>
        <w:tblLook w:val="04A0" w:firstRow="1" w:lastRow="0" w:firstColumn="1" w:lastColumn="0" w:noHBand="0" w:noVBand="1"/>
      </w:tblPr>
      <w:tblGrid>
        <w:gridCol w:w="1526"/>
        <w:gridCol w:w="1310"/>
        <w:gridCol w:w="1281"/>
        <w:gridCol w:w="1333"/>
        <w:gridCol w:w="1376"/>
      </w:tblGrid>
      <w:tr w:rsidR="00E23EC9" w:rsidRPr="00AB2F89" w14:paraId="5EC3FB58" w14:textId="77777777" w:rsidTr="008814EF">
        <w:trPr>
          <w:jc w:val="center"/>
        </w:trPr>
        <w:tc>
          <w:tcPr>
            <w:tcW w:w="1526" w:type="dxa"/>
            <w:vMerge w:val="restart"/>
            <w:vAlign w:val="center"/>
          </w:tcPr>
          <w:p w14:paraId="002605DF"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Times New Roman" w:eastAsia="Times New Roman" w:hAnsi="Times New Roman" w:cs="Times New Roman"/>
                <w:sz w:val="22"/>
                <w:szCs w:val="22"/>
              </w:rPr>
              <w:t>Use Case number</w:t>
            </w:r>
          </w:p>
        </w:tc>
        <w:tc>
          <w:tcPr>
            <w:tcW w:w="2591" w:type="dxa"/>
            <w:gridSpan w:val="2"/>
          </w:tcPr>
          <w:p w14:paraId="4DBBF661"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Times New Roman" w:eastAsia="Times New Roman" w:hAnsi="Times New Roman" w:cs="Times New Roman"/>
                <w:sz w:val="22"/>
                <w:szCs w:val="22"/>
              </w:rPr>
              <w:t>Instructor</w:t>
            </w:r>
          </w:p>
        </w:tc>
        <w:tc>
          <w:tcPr>
            <w:tcW w:w="2709" w:type="dxa"/>
            <w:gridSpan w:val="2"/>
          </w:tcPr>
          <w:p w14:paraId="3EE7D430"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Times New Roman" w:eastAsia="Times New Roman" w:hAnsi="Times New Roman" w:cs="Times New Roman"/>
                <w:sz w:val="22"/>
                <w:szCs w:val="22"/>
              </w:rPr>
              <w:t>Student</w:t>
            </w:r>
          </w:p>
        </w:tc>
      </w:tr>
      <w:tr w:rsidR="00E23EC9" w:rsidRPr="00AB2F89" w14:paraId="59B58D18" w14:textId="77777777" w:rsidTr="008814EF">
        <w:trPr>
          <w:jc w:val="center"/>
        </w:trPr>
        <w:tc>
          <w:tcPr>
            <w:tcW w:w="1526" w:type="dxa"/>
            <w:vMerge/>
          </w:tcPr>
          <w:p w14:paraId="1F8E4ADE" w14:textId="77777777" w:rsidR="00E23EC9" w:rsidRPr="00AB2F89" w:rsidRDefault="00E23EC9" w:rsidP="008814EF">
            <w:pPr>
              <w:rPr>
                <w:rFonts w:ascii="Times New Roman" w:hAnsi="Times New Roman" w:cs="Times New Roman"/>
                <w:sz w:val="22"/>
                <w:szCs w:val="22"/>
              </w:rPr>
            </w:pPr>
          </w:p>
        </w:tc>
        <w:tc>
          <w:tcPr>
            <w:tcW w:w="1310" w:type="dxa"/>
          </w:tcPr>
          <w:p w14:paraId="30DAEFB4"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Times New Roman" w:eastAsia="Times New Roman" w:hAnsi="Times New Roman" w:cs="Times New Roman"/>
                <w:sz w:val="22"/>
                <w:szCs w:val="22"/>
              </w:rPr>
              <w:t>Web service</w:t>
            </w:r>
          </w:p>
        </w:tc>
        <w:tc>
          <w:tcPr>
            <w:tcW w:w="1281" w:type="dxa"/>
          </w:tcPr>
          <w:p w14:paraId="5A2AAA0D" w14:textId="77777777" w:rsidR="00E23EC9" w:rsidRPr="00AB2F89" w:rsidRDefault="00E23EC9" w:rsidP="008814EF">
            <w:pPr>
              <w:jc w:val="center"/>
              <w:rPr>
                <w:rFonts w:ascii="Times New Roman" w:eastAsia="Times New Roman" w:hAnsi="Times New Roman" w:cs="Times New Roman"/>
                <w:sz w:val="22"/>
                <w:szCs w:val="22"/>
              </w:rPr>
            </w:pPr>
            <w:proofErr w:type="spellStart"/>
            <w:r w:rsidRPr="00AB2F89">
              <w:rPr>
                <w:rFonts w:ascii="Times New Roman" w:eastAsia="Times New Roman" w:hAnsi="Times New Roman" w:cs="Times New Roman"/>
                <w:sz w:val="22"/>
                <w:szCs w:val="22"/>
              </w:rPr>
              <w:t>iOS</w:t>
            </w:r>
            <w:proofErr w:type="spellEnd"/>
          </w:p>
        </w:tc>
        <w:tc>
          <w:tcPr>
            <w:tcW w:w="1333" w:type="dxa"/>
          </w:tcPr>
          <w:p w14:paraId="31CA9083"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Times New Roman" w:eastAsia="Times New Roman" w:hAnsi="Times New Roman" w:cs="Times New Roman"/>
                <w:sz w:val="22"/>
                <w:szCs w:val="22"/>
              </w:rPr>
              <w:t>Web site</w:t>
            </w:r>
          </w:p>
        </w:tc>
        <w:tc>
          <w:tcPr>
            <w:tcW w:w="1376" w:type="dxa"/>
          </w:tcPr>
          <w:p w14:paraId="4316B89F" w14:textId="77777777" w:rsidR="00E23EC9" w:rsidRPr="00AB2F89" w:rsidRDefault="00E23EC9" w:rsidP="008814EF">
            <w:pPr>
              <w:jc w:val="center"/>
              <w:rPr>
                <w:rFonts w:ascii="Times New Roman" w:eastAsia="Times New Roman" w:hAnsi="Times New Roman" w:cs="Times New Roman"/>
                <w:sz w:val="22"/>
                <w:szCs w:val="22"/>
              </w:rPr>
            </w:pPr>
            <w:proofErr w:type="spellStart"/>
            <w:r w:rsidRPr="00AB2F89">
              <w:rPr>
                <w:rFonts w:ascii="Times New Roman" w:eastAsia="Times New Roman" w:hAnsi="Times New Roman" w:cs="Times New Roman"/>
                <w:sz w:val="22"/>
                <w:szCs w:val="22"/>
              </w:rPr>
              <w:t>iOS</w:t>
            </w:r>
            <w:proofErr w:type="spellEnd"/>
          </w:p>
        </w:tc>
      </w:tr>
      <w:tr w:rsidR="00E23EC9" w:rsidRPr="00AB2F89" w14:paraId="203743E2" w14:textId="77777777" w:rsidTr="008814EF">
        <w:trPr>
          <w:jc w:val="center"/>
        </w:trPr>
        <w:tc>
          <w:tcPr>
            <w:tcW w:w="1526" w:type="dxa"/>
          </w:tcPr>
          <w:p w14:paraId="24F2A9B0" w14:textId="77777777" w:rsidR="00E23EC9" w:rsidRPr="00AB2F89" w:rsidRDefault="00E23EC9" w:rsidP="008814EF">
            <w:pPr>
              <w:rPr>
                <w:rFonts w:ascii="Times New Roman" w:eastAsia="Times New Roman" w:hAnsi="Times New Roman" w:cs="Times New Roman"/>
                <w:sz w:val="22"/>
                <w:szCs w:val="22"/>
              </w:rPr>
            </w:pPr>
            <w:r w:rsidRPr="00AB2F89">
              <w:rPr>
                <w:rFonts w:ascii="Times New Roman" w:hAnsi="Times New Roman" w:cs="Times New Roman"/>
                <w:sz w:val="22"/>
                <w:szCs w:val="22"/>
              </w:rPr>
              <w:t>Use Case 1-1</w:t>
            </w:r>
          </w:p>
        </w:tc>
        <w:tc>
          <w:tcPr>
            <w:tcW w:w="1310" w:type="dxa"/>
            <w:shd w:val="clear" w:color="auto" w:fill="auto"/>
          </w:tcPr>
          <w:p w14:paraId="0C6481DC"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281" w:type="dxa"/>
            <w:shd w:val="clear" w:color="auto" w:fill="auto"/>
          </w:tcPr>
          <w:p w14:paraId="06D67BE3"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333" w:type="dxa"/>
            <w:shd w:val="clear" w:color="auto" w:fill="auto"/>
          </w:tcPr>
          <w:p w14:paraId="6D5B7852"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376" w:type="dxa"/>
            <w:shd w:val="clear" w:color="auto" w:fill="auto"/>
          </w:tcPr>
          <w:p w14:paraId="6923DF38"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r>
      <w:tr w:rsidR="00E23EC9" w:rsidRPr="00AB2F89" w14:paraId="033C01B9" w14:textId="77777777" w:rsidTr="008814EF">
        <w:trPr>
          <w:jc w:val="center"/>
        </w:trPr>
        <w:tc>
          <w:tcPr>
            <w:tcW w:w="1526" w:type="dxa"/>
          </w:tcPr>
          <w:p w14:paraId="0333F518" w14:textId="77777777" w:rsidR="00E23EC9" w:rsidRPr="00AB2F89" w:rsidRDefault="00E23EC9" w:rsidP="008814EF">
            <w:pPr>
              <w:rPr>
                <w:rFonts w:ascii="Times New Roman" w:eastAsia="Times New Roman" w:hAnsi="Times New Roman" w:cs="Times New Roman"/>
                <w:sz w:val="22"/>
                <w:szCs w:val="22"/>
              </w:rPr>
            </w:pPr>
            <w:r w:rsidRPr="00AB2F89">
              <w:rPr>
                <w:rFonts w:ascii="Times New Roman" w:hAnsi="Times New Roman" w:cs="Times New Roman"/>
                <w:sz w:val="22"/>
                <w:szCs w:val="22"/>
              </w:rPr>
              <w:t>Use Case 1-2</w:t>
            </w:r>
          </w:p>
        </w:tc>
        <w:tc>
          <w:tcPr>
            <w:tcW w:w="1310" w:type="dxa"/>
            <w:shd w:val="clear" w:color="auto" w:fill="auto"/>
          </w:tcPr>
          <w:p w14:paraId="7B4E51D6"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281" w:type="dxa"/>
            <w:shd w:val="clear" w:color="auto" w:fill="auto"/>
          </w:tcPr>
          <w:p w14:paraId="06A680D3" w14:textId="77777777" w:rsidR="00E23EC9" w:rsidRPr="00AB2F89" w:rsidRDefault="00E23EC9" w:rsidP="008814EF">
            <w:pPr>
              <w:jc w:val="center"/>
              <w:rPr>
                <w:rFonts w:ascii="Times New Roman" w:eastAsia="Times New Roman" w:hAnsi="Times New Roman" w:cs="Times New Roman"/>
                <w:sz w:val="22"/>
                <w:szCs w:val="22"/>
              </w:rPr>
            </w:pPr>
          </w:p>
        </w:tc>
        <w:tc>
          <w:tcPr>
            <w:tcW w:w="1333" w:type="dxa"/>
            <w:shd w:val="clear" w:color="auto" w:fill="auto"/>
          </w:tcPr>
          <w:p w14:paraId="3CA8CF6E" w14:textId="77777777" w:rsidR="00E23EC9" w:rsidRPr="00AB2F89" w:rsidRDefault="00E23EC9" w:rsidP="008814EF">
            <w:pPr>
              <w:jc w:val="center"/>
              <w:rPr>
                <w:rFonts w:ascii="Times New Roman" w:eastAsia="Times New Roman" w:hAnsi="Times New Roman" w:cs="Times New Roman"/>
                <w:sz w:val="22"/>
                <w:szCs w:val="22"/>
              </w:rPr>
            </w:pPr>
          </w:p>
        </w:tc>
        <w:tc>
          <w:tcPr>
            <w:tcW w:w="1376" w:type="dxa"/>
            <w:shd w:val="clear" w:color="auto" w:fill="auto"/>
          </w:tcPr>
          <w:p w14:paraId="332A9251" w14:textId="77777777" w:rsidR="00E23EC9" w:rsidRPr="00AB2F89" w:rsidRDefault="00E23EC9" w:rsidP="008814EF">
            <w:pPr>
              <w:jc w:val="center"/>
              <w:rPr>
                <w:rFonts w:ascii="Times New Roman" w:eastAsia="Times New Roman" w:hAnsi="Times New Roman" w:cs="Times New Roman"/>
                <w:sz w:val="22"/>
                <w:szCs w:val="22"/>
              </w:rPr>
            </w:pPr>
          </w:p>
        </w:tc>
      </w:tr>
      <w:tr w:rsidR="00E23EC9" w:rsidRPr="00AB2F89" w14:paraId="196FA0C9" w14:textId="77777777" w:rsidTr="008814EF">
        <w:trPr>
          <w:jc w:val="center"/>
        </w:trPr>
        <w:tc>
          <w:tcPr>
            <w:tcW w:w="1526" w:type="dxa"/>
          </w:tcPr>
          <w:p w14:paraId="301AD6F2" w14:textId="77777777" w:rsidR="00E23EC9" w:rsidRPr="00AB2F89" w:rsidRDefault="00E23EC9" w:rsidP="008814EF">
            <w:pPr>
              <w:rPr>
                <w:rFonts w:ascii="Times New Roman" w:eastAsia="Times New Roman" w:hAnsi="Times New Roman" w:cs="Times New Roman"/>
                <w:sz w:val="22"/>
                <w:szCs w:val="22"/>
              </w:rPr>
            </w:pPr>
            <w:r w:rsidRPr="00AB2F89">
              <w:rPr>
                <w:rFonts w:ascii="Times New Roman" w:hAnsi="Times New Roman" w:cs="Times New Roman"/>
                <w:sz w:val="22"/>
                <w:szCs w:val="22"/>
              </w:rPr>
              <w:t>Use Case 1-3</w:t>
            </w:r>
          </w:p>
        </w:tc>
        <w:tc>
          <w:tcPr>
            <w:tcW w:w="1310" w:type="dxa"/>
            <w:shd w:val="clear" w:color="auto" w:fill="auto"/>
          </w:tcPr>
          <w:p w14:paraId="10B4D95C"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281" w:type="dxa"/>
            <w:shd w:val="clear" w:color="auto" w:fill="auto"/>
          </w:tcPr>
          <w:p w14:paraId="050367EE" w14:textId="77777777" w:rsidR="00E23EC9" w:rsidRPr="00AB2F89" w:rsidRDefault="00E23EC9" w:rsidP="008814EF">
            <w:pPr>
              <w:jc w:val="center"/>
              <w:rPr>
                <w:rFonts w:ascii="Times New Roman" w:eastAsia="Times New Roman" w:hAnsi="Times New Roman" w:cs="Times New Roman"/>
                <w:sz w:val="22"/>
                <w:szCs w:val="22"/>
              </w:rPr>
            </w:pPr>
          </w:p>
        </w:tc>
        <w:tc>
          <w:tcPr>
            <w:tcW w:w="1333" w:type="dxa"/>
            <w:shd w:val="clear" w:color="auto" w:fill="auto"/>
          </w:tcPr>
          <w:p w14:paraId="6EB6D034" w14:textId="77777777" w:rsidR="00E23EC9" w:rsidRPr="00AB2F89" w:rsidRDefault="00E23EC9" w:rsidP="008814EF">
            <w:pPr>
              <w:jc w:val="center"/>
              <w:rPr>
                <w:rFonts w:ascii="Times New Roman" w:eastAsia="Times New Roman" w:hAnsi="Times New Roman" w:cs="Times New Roman"/>
                <w:sz w:val="22"/>
                <w:szCs w:val="22"/>
              </w:rPr>
            </w:pPr>
          </w:p>
        </w:tc>
        <w:tc>
          <w:tcPr>
            <w:tcW w:w="1376" w:type="dxa"/>
            <w:shd w:val="clear" w:color="auto" w:fill="auto"/>
          </w:tcPr>
          <w:p w14:paraId="765E4450" w14:textId="77777777" w:rsidR="00E23EC9" w:rsidRPr="00AB2F89" w:rsidRDefault="00E23EC9" w:rsidP="008814EF">
            <w:pPr>
              <w:jc w:val="center"/>
              <w:rPr>
                <w:rFonts w:ascii="Times New Roman" w:eastAsia="Times New Roman" w:hAnsi="Times New Roman" w:cs="Times New Roman"/>
                <w:sz w:val="22"/>
                <w:szCs w:val="22"/>
              </w:rPr>
            </w:pPr>
          </w:p>
        </w:tc>
      </w:tr>
      <w:tr w:rsidR="00E23EC9" w:rsidRPr="00AB2F89" w14:paraId="32A7B8D0" w14:textId="77777777" w:rsidTr="008814EF">
        <w:trPr>
          <w:jc w:val="center"/>
        </w:trPr>
        <w:tc>
          <w:tcPr>
            <w:tcW w:w="1526" w:type="dxa"/>
          </w:tcPr>
          <w:p w14:paraId="6A77EBE6" w14:textId="77777777" w:rsidR="00E23EC9" w:rsidRPr="00AB2F89" w:rsidRDefault="00E23EC9" w:rsidP="008814EF">
            <w:pPr>
              <w:rPr>
                <w:rFonts w:ascii="Times New Roman" w:eastAsia="Times New Roman" w:hAnsi="Times New Roman" w:cs="Times New Roman"/>
                <w:sz w:val="22"/>
                <w:szCs w:val="22"/>
              </w:rPr>
            </w:pPr>
            <w:r w:rsidRPr="00AB2F89">
              <w:rPr>
                <w:rFonts w:ascii="Times New Roman" w:hAnsi="Times New Roman" w:cs="Times New Roman"/>
                <w:sz w:val="22"/>
                <w:szCs w:val="22"/>
              </w:rPr>
              <w:t>Use Case 1-4</w:t>
            </w:r>
          </w:p>
        </w:tc>
        <w:tc>
          <w:tcPr>
            <w:tcW w:w="1310" w:type="dxa"/>
            <w:shd w:val="clear" w:color="auto" w:fill="auto"/>
          </w:tcPr>
          <w:p w14:paraId="15A1CF31"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281" w:type="dxa"/>
            <w:shd w:val="clear" w:color="auto" w:fill="auto"/>
          </w:tcPr>
          <w:p w14:paraId="7B964F35" w14:textId="77777777" w:rsidR="00E23EC9" w:rsidRPr="00AB2F89" w:rsidRDefault="00E23EC9" w:rsidP="008814EF">
            <w:pPr>
              <w:jc w:val="center"/>
              <w:rPr>
                <w:rFonts w:ascii="Times New Roman" w:eastAsia="Times New Roman" w:hAnsi="Times New Roman" w:cs="Times New Roman"/>
                <w:sz w:val="22"/>
                <w:szCs w:val="22"/>
              </w:rPr>
            </w:pPr>
          </w:p>
        </w:tc>
        <w:tc>
          <w:tcPr>
            <w:tcW w:w="1333" w:type="dxa"/>
            <w:shd w:val="clear" w:color="auto" w:fill="auto"/>
          </w:tcPr>
          <w:p w14:paraId="50699E3D" w14:textId="77777777" w:rsidR="00E23EC9" w:rsidRPr="00AB2F89" w:rsidRDefault="00E23EC9" w:rsidP="008814EF">
            <w:pPr>
              <w:jc w:val="center"/>
              <w:rPr>
                <w:rFonts w:ascii="Times New Roman" w:eastAsia="Times New Roman" w:hAnsi="Times New Roman" w:cs="Times New Roman"/>
                <w:sz w:val="22"/>
                <w:szCs w:val="22"/>
              </w:rPr>
            </w:pPr>
          </w:p>
        </w:tc>
        <w:tc>
          <w:tcPr>
            <w:tcW w:w="1376" w:type="dxa"/>
            <w:shd w:val="clear" w:color="auto" w:fill="auto"/>
          </w:tcPr>
          <w:p w14:paraId="7EE858E8" w14:textId="77777777" w:rsidR="00E23EC9" w:rsidRPr="00AB2F89" w:rsidRDefault="00E23EC9" w:rsidP="008814EF">
            <w:pPr>
              <w:jc w:val="center"/>
              <w:rPr>
                <w:rFonts w:ascii="Times New Roman" w:eastAsia="Times New Roman" w:hAnsi="Times New Roman" w:cs="Times New Roman"/>
                <w:sz w:val="22"/>
                <w:szCs w:val="22"/>
              </w:rPr>
            </w:pPr>
          </w:p>
        </w:tc>
      </w:tr>
      <w:tr w:rsidR="00E23EC9" w:rsidRPr="00AB2F89" w14:paraId="2598EE9A" w14:textId="77777777" w:rsidTr="008814EF">
        <w:trPr>
          <w:jc w:val="center"/>
        </w:trPr>
        <w:tc>
          <w:tcPr>
            <w:tcW w:w="1526" w:type="dxa"/>
          </w:tcPr>
          <w:p w14:paraId="6769D934" w14:textId="77777777" w:rsidR="00E23EC9" w:rsidRPr="00AB2F89" w:rsidRDefault="00E23EC9" w:rsidP="008814EF">
            <w:pPr>
              <w:rPr>
                <w:rFonts w:ascii="Times New Roman" w:eastAsia="Times New Roman" w:hAnsi="Times New Roman" w:cs="Times New Roman"/>
                <w:sz w:val="22"/>
                <w:szCs w:val="22"/>
              </w:rPr>
            </w:pPr>
            <w:r w:rsidRPr="00AB2F89">
              <w:rPr>
                <w:rFonts w:ascii="Times New Roman" w:hAnsi="Times New Roman" w:cs="Times New Roman"/>
                <w:sz w:val="22"/>
                <w:szCs w:val="22"/>
              </w:rPr>
              <w:t>Use Case 1-5</w:t>
            </w:r>
          </w:p>
        </w:tc>
        <w:tc>
          <w:tcPr>
            <w:tcW w:w="1310" w:type="dxa"/>
            <w:shd w:val="clear" w:color="auto" w:fill="auto"/>
          </w:tcPr>
          <w:p w14:paraId="62BE9155"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281" w:type="dxa"/>
            <w:shd w:val="clear" w:color="auto" w:fill="auto"/>
          </w:tcPr>
          <w:p w14:paraId="43DA43DE" w14:textId="77777777" w:rsidR="00E23EC9" w:rsidRPr="00AB2F89" w:rsidRDefault="00E23EC9" w:rsidP="008814EF">
            <w:pPr>
              <w:jc w:val="center"/>
              <w:rPr>
                <w:rFonts w:ascii="Times New Roman" w:eastAsia="Times New Roman" w:hAnsi="Times New Roman" w:cs="Times New Roman"/>
                <w:sz w:val="22"/>
                <w:szCs w:val="22"/>
              </w:rPr>
            </w:pPr>
          </w:p>
        </w:tc>
        <w:tc>
          <w:tcPr>
            <w:tcW w:w="1333" w:type="dxa"/>
            <w:shd w:val="clear" w:color="auto" w:fill="auto"/>
          </w:tcPr>
          <w:p w14:paraId="276A7B42" w14:textId="77777777" w:rsidR="00E23EC9" w:rsidRPr="00AB2F89" w:rsidRDefault="00E23EC9" w:rsidP="008814EF">
            <w:pPr>
              <w:jc w:val="center"/>
              <w:rPr>
                <w:rFonts w:ascii="Times New Roman" w:eastAsia="Times New Roman" w:hAnsi="Times New Roman" w:cs="Times New Roman"/>
                <w:sz w:val="22"/>
                <w:szCs w:val="22"/>
              </w:rPr>
            </w:pPr>
          </w:p>
        </w:tc>
        <w:tc>
          <w:tcPr>
            <w:tcW w:w="1376" w:type="dxa"/>
            <w:shd w:val="clear" w:color="auto" w:fill="auto"/>
          </w:tcPr>
          <w:p w14:paraId="3B076420" w14:textId="77777777" w:rsidR="00E23EC9" w:rsidRPr="00AB2F89" w:rsidRDefault="00E23EC9" w:rsidP="008814EF">
            <w:pPr>
              <w:jc w:val="center"/>
              <w:rPr>
                <w:rFonts w:ascii="Times New Roman" w:eastAsia="Times New Roman" w:hAnsi="Times New Roman" w:cs="Times New Roman"/>
                <w:sz w:val="22"/>
                <w:szCs w:val="22"/>
              </w:rPr>
            </w:pPr>
          </w:p>
        </w:tc>
      </w:tr>
      <w:tr w:rsidR="00E23EC9" w:rsidRPr="00AB2F89" w14:paraId="5A863E78" w14:textId="77777777" w:rsidTr="008814EF">
        <w:trPr>
          <w:jc w:val="center"/>
        </w:trPr>
        <w:tc>
          <w:tcPr>
            <w:tcW w:w="1526" w:type="dxa"/>
          </w:tcPr>
          <w:p w14:paraId="77064EA7" w14:textId="77777777" w:rsidR="00E23EC9" w:rsidRPr="00AB2F89" w:rsidRDefault="00E23EC9" w:rsidP="008814EF">
            <w:pPr>
              <w:rPr>
                <w:rFonts w:ascii="Times New Roman" w:eastAsia="Times New Roman" w:hAnsi="Times New Roman" w:cs="Times New Roman"/>
                <w:sz w:val="22"/>
                <w:szCs w:val="22"/>
              </w:rPr>
            </w:pPr>
            <w:r w:rsidRPr="00AB2F89">
              <w:rPr>
                <w:rFonts w:ascii="Times New Roman" w:hAnsi="Times New Roman" w:cs="Times New Roman"/>
                <w:sz w:val="22"/>
                <w:szCs w:val="22"/>
              </w:rPr>
              <w:t>Use Case 1-6</w:t>
            </w:r>
          </w:p>
        </w:tc>
        <w:tc>
          <w:tcPr>
            <w:tcW w:w="1310" w:type="dxa"/>
            <w:shd w:val="clear" w:color="auto" w:fill="auto"/>
          </w:tcPr>
          <w:p w14:paraId="48044C29"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281" w:type="dxa"/>
            <w:shd w:val="clear" w:color="auto" w:fill="auto"/>
          </w:tcPr>
          <w:p w14:paraId="67EAA585" w14:textId="77777777" w:rsidR="00E23EC9" w:rsidRPr="00AB2F89" w:rsidRDefault="00E23EC9" w:rsidP="008814EF">
            <w:pPr>
              <w:jc w:val="center"/>
              <w:rPr>
                <w:rFonts w:ascii="Times New Roman" w:eastAsia="Times New Roman" w:hAnsi="Times New Roman" w:cs="Times New Roman"/>
                <w:sz w:val="22"/>
                <w:szCs w:val="22"/>
              </w:rPr>
            </w:pPr>
          </w:p>
        </w:tc>
        <w:tc>
          <w:tcPr>
            <w:tcW w:w="1333" w:type="dxa"/>
            <w:shd w:val="clear" w:color="auto" w:fill="auto"/>
          </w:tcPr>
          <w:p w14:paraId="2FDCDD59" w14:textId="77777777" w:rsidR="00E23EC9" w:rsidRPr="00AB2F89" w:rsidRDefault="00E23EC9" w:rsidP="008814EF">
            <w:pPr>
              <w:jc w:val="center"/>
              <w:rPr>
                <w:rFonts w:ascii="Times New Roman" w:eastAsia="Times New Roman" w:hAnsi="Times New Roman" w:cs="Times New Roman"/>
                <w:sz w:val="22"/>
                <w:szCs w:val="22"/>
              </w:rPr>
            </w:pPr>
          </w:p>
        </w:tc>
        <w:tc>
          <w:tcPr>
            <w:tcW w:w="1376" w:type="dxa"/>
            <w:shd w:val="clear" w:color="auto" w:fill="auto"/>
          </w:tcPr>
          <w:p w14:paraId="472466BD" w14:textId="77777777" w:rsidR="00E23EC9" w:rsidRPr="00AB2F89" w:rsidRDefault="00E23EC9" w:rsidP="008814EF">
            <w:pPr>
              <w:jc w:val="center"/>
              <w:rPr>
                <w:rFonts w:ascii="Times New Roman" w:eastAsia="Times New Roman" w:hAnsi="Times New Roman" w:cs="Times New Roman"/>
                <w:sz w:val="22"/>
                <w:szCs w:val="22"/>
              </w:rPr>
            </w:pPr>
          </w:p>
        </w:tc>
      </w:tr>
      <w:tr w:rsidR="00E23EC9" w:rsidRPr="00AB2F89" w14:paraId="67219160" w14:textId="77777777" w:rsidTr="008814EF">
        <w:trPr>
          <w:jc w:val="center"/>
        </w:trPr>
        <w:tc>
          <w:tcPr>
            <w:tcW w:w="1526" w:type="dxa"/>
          </w:tcPr>
          <w:p w14:paraId="6B176B51" w14:textId="77777777" w:rsidR="00E23EC9" w:rsidRPr="00AB2F89" w:rsidRDefault="00E23EC9" w:rsidP="008814EF">
            <w:pPr>
              <w:rPr>
                <w:rFonts w:ascii="Times New Roman" w:eastAsia="Times New Roman" w:hAnsi="Times New Roman" w:cs="Times New Roman"/>
                <w:sz w:val="22"/>
                <w:szCs w:val="22"/>
              </w:rPr>
            </w:pPr>
            <w:r w:rsidRPr="00AB2F89">
              <w:rPr>
                <w:rFonts w:ascii="Times New Roman" w:hAnsi="Times New Roman" w:cs="Times New Roman"/>
                <w:sz w:val="22"/>
                <w:szCs w:val="22"/>
              </w:rPr>
              <w:t>Use Case 1-7</w:t>
            </w:r>
          </w:p>
        </w:tc>
        <w:tc>
          <w:tcPr>
            <w:tcW w:w="1310" w:type="dxa"/>
            <w:shd w:val="clear" w:color="auto" w:fill="auto"/>
          </w:tcPr>
          <w:p w14:paraId="7C7CE793"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281" w:type="dxa"/>
            <w:shd w:val="clear" w:color="auto" w:fill="auto"/>
          </w:tcPr>
          <w:p w14:paraId="5ECCFAFF" w14:textId="77777777" w:rsidR="00E23EC9" w:rsidRPr="00AB2F89" w:rsidRDefault="00E23EC9" w:rsidP="008814EF">
            <w:pPr>
              <w:jc w:val="center"/>
              <w:rPr>
                <w:rFonts w:ascii="Times New Roman" w:eastAsia="Times New Roman" w:hAnsi="Times New Roman" w:cs="Times New Roman"/>
                <w:sz w:val="22"/>
                <w:szCs w:val="22"/>
              </w:rPr>
            </w:pPr>
          </w:p>
        </w:tc>
        <w:tc>
          <w:tcPr>
            <w:tcW w:w="1333" w:type="dxa"/>
            <w:shd w:val="clear" w:color="auto" w:fill="auto"/>
          </w:tcPr>
          <w:p w14:paraId="78C5E791" w14:textId="77777777" w:rsidR="00E23EC9" w:rsidRPr="00AB2F89" w:rsidRDefault="00E23EC9" w:rsidP="008814EF">
            <w:pPr>
              <w:jc w:val="center"/>
              <w:rPr>
                <w:rFonts w:ascii="Times New Roman" w:eastAsia="Times New Roman" w:hAnsi="Times New Roman" w:cs="Times New Roman"/>
                <w:sz w:val="22"/>
                <w:szCs w:val="22"/>
              </w:rPr>
            </w:pPr>
          </w:p>
        </w:tc>
        <w:tc>
          <w:tcPr>
            <w:tcW w:w="1376" w:type="dxa"/>
            <w:shd w:val="clear" w:color="auto" w:fill="auto"/>
          </w:tcPr>
          <w:p w14:paraId="5B51AB32" w14:textId="77777777" w:rsidR="00E23EC9" w:rsidRPr="00AB2F89" w:rsidRDefault="00E23EC9" w:rsidP="008814EF">
            <w:pPr>
              <w:jc w:val="center"/>
              <w:rPr>
                <w:rFonts w:ascii="Times New Roman" w:eastAsia="Times New Roman" w:hAnsi="Times New Roman" w:cs="Times New Roman"/>
                <w:sz w:val="22"/>
                <w:szCs w:val="22"/>
              </w:rPr>
            </w:pPr>
          </w:p>
        </w:tc>
      </w:tr>
      <w:tr w:rsidR="00E23EC9" w:rsidRPr="00AB2F89" w14:paraId="4AD5ADB6" w14:textId="77777777" w:rsidTr="008814EF">
        <w:trPr>
          <w:jc w:val="center"/>
        </w:trPr>
        <w:tc>
          <w:tcPr>
            <w:tcW w:w="1526" w:type="dxa"/>
          </w:tcPr>
          <w:p w14:paraId="0DD30584" w14:textId="77777777" w:rsidR="00E23EC9" w:rsidRPr="00AB2F89" w:rsidRDefault="00E23EC9" w:rsidP="008814EF">
            <w:pPr>
              <w:rPr>
                <w:rFonts w:ascii="Times New Roman" w:eastAsia="Times New Roman" w:hAnsi="Times New Roman" w:cs="Times New Roman"/>
                <w:sz w:val="22"/>
                <w:szCs w:val="22"/>
              </w:rPr>
            </w:pPr>
            <w:r w:rsidRPr="00AB2F89">
              <w:rPr>
                <w:rFonts w:ascii="Times New Roman" w:hAnsi="Times New Roman" w:cs="Times New Roman"/>
                <w:sz w:val="22"/>
                <w:szCs w:val="22"/>
              </w:rPr>
              <w:t>Use Case 1-8</w:t>
            </w:r>
          </w:p>
        </w:tc>
        <w:tc>
          <w:tcPr>
            <w:tcW w:w="1310" w:type="dxa"/>
            <w:shd w:val="clear" w:color="auto" w:fill="auto"/>
          </w:tcPr>
          <w:p w14:paraId="7387532B"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281" w:type="dxa"/>
            <w:shd w:val="clear" w:color="auto" w:fill="auto"/>
          </w:tcPr>
          <w:p w14:paraId="298E9DFF" w14:textId="77777777" w:rsidR="00E23EC9" w:rsidRPr="00AB2F89" w:rsidRDefault="00E23EC9" w:rsidP="008814EF">
            <w:pPr>
              <w:jc w:val="center"/>
              <w:rPr>
                <w:rFonts w:ascii="Times New Roman" w:eastAsia="Times New Roman" w:hAnsi="Times New Roman" w:cs="Times New Roman"/>
                <w:sz w:val="22"/>
                <w:szCs w:val="22"/>
              </w:rPr>
            </w:pPr>
          </w:p>
        </w:tc>
        <w:tc>
          <w:tcPr>
            <w:tcW w:w="1333" w:type="dxa"/>
            <w:shd w:val="clear" w:color="auto" w:fill="auto"/>
          </w:tcPr>
          <w:p w14:paraId="5F4FFF66" w14:textId="77777777" w:rsidR="00E23EC9" w:rsidRPr="00AB2F89" w:rsidRDefault="00E23EC9" w:rsidP="008814EF">
            <w:pPr>
              <w:jc w:val="center"/>
              <w:rPr>
                <w:rFonts w:ascii="Times New Roman" w:eastAsia="Times New Roman" w:hAnsi="Times New Roman" w:cs="Times New Roman"/>
                <w:sz w:val="22"/>
                <w:szCs w:val="22"/>
              </w:rPr>
            </w:pPr>
          </w:p>
        </w:tc>
        <w:tc>
          <w:tcPr>
            <w:tcW w:w="1376" w:type="dxa"/>
            <w:shd w:val="clear" w:color="auto" w:fill="auto"/>
          </w:tcPr>
          <w:p w14:paraId="1B05DC00" w14:textId="77777777" w:rsidR="00E23EC9" w:rsidRPr="00AB2F89" w:rsidRDefault="00E23EC9" w:rsidP="008814EF">
            <w:pPr>
              <w:jc w:val="center"/>
              <w:rPr>
                <w:rFonts w:ascii="Times New Roman" w:eastAsia="Times New Roman" w:hAnsi="Times New Roman" w:cs="Times New Roman"/>
                <w:sz w:val="22"/>
                <w:szCs w:val="22"/>
              </w:rPr>
            </w:pPr>
          </w:p>
        </w:tc>
      </w:tr>
      <w:tr w:rsidR="00E23EC9" w:rsidRPr="00AB2F89" w14:paraId="28B273C1" w14:textId="77777777" w:rsidTr="008814EF">
        <w:trPr>
          <w:jc w:val="center"/>
        </w:trPr>
        <w:tc>
          <w:tcPr>
            <w:tcW w:w="1526" w:type="dxa"/>
          </w:tcPr>
          <w:p w14:paraId="0276046D" w14:textId="77777777" w:rsidR="00E23EC9" w:rsidRPr="00AB2F89" w:rsidRDefault="00E23EC9" w:rsidP="008814EF">
            <w:pPr>
              <w:rPr>
                <w:rFonts w:ascii="Times New Roman" w:eastAsia="Times New Roman" w:hAnsi="Times New Roman" w:cs="Times New Roman"/>
                <w:sz w:val="22"/>
                <w:szCs w:val="22"/>
              </w:rPr>
            </w:pPr>
            <w:r w:rsidRPr="00AB2F89">
              <w:rPr>
                <w:rFonts w:ascii="Times New Roman" w:hAnsi="Times New Roman" w:cs="Times New Roman"/>
                <w:sz w:val="22"/>
                <w:szCs w:val="22"/>
              </w:rPr>
              <w:t>Use Case 1-9</w:t>
            </w:r>
          </w:p>
        </w:tc>
        <w:tc>
          <w:tcPr>
            <w:tcW w:w="1310" w:type="dxa"/>
            <w:shd w:val="clear" w:color="auto" w:fill="auto"/>
          </w:tcPr>
          <w:p w14:paraId="04946CE5" w14:textId="77777777" w:rsidR="00E23EC9" w:rsidRPr="00AB2F89" w:rsidRDefault="00E23EC9" w:rsidP="008814EF">
            <w:pPr>
              <w:jc w:val="center"/>
              <w:rPr>
                <w:rFonts w:ascii="Times New Roman" w:eastAsia="Times New Roman" w:hAnsi="Times New Roman" w:cs="Times New Roman"/>
                <w:sz w:val="22"/>
                <w:szCs w:val="22"/>
              </w:rPr>
            </w:pPr>
          </w:p>
        </w:tc>
        <w:tc>
          <w:tcPr>
            <w:tcW w:w="1281" w:type="dxa"/>
            <w:shd w:val="clear" w:color="auto" w:fill="auto"/>
          </w:tcPr>
          <w:p w14:paraId="4D222F83" w14:textId="77777777" w:rsidR="00E23EC9" w:rsidRPr="00AB2F89" w:rsidRDefault="00E23EC9" w:rsidP="008814EF">
            <w:pPr>
              <w:jc w:val="center"/>
              <w:rPr>
                <w:rFonts w:ascii="Times New Roman" w:eastAsia="Times New Roman" w:hAnsi="Times New Roman" w:cs="Times New Roman"/>
                <w:sz w:val="22"/>
                <w:szCs w:val="22"/>
              </w:rPr>
            </w:pPr>
          </w:p>
        </w:tc>
        <w:tc>
          <w:tcPr>
            <w:tcW w:w="1333" w:type="dxa"/>
            <w:shd w:val="clear" w:color="auto" w:fill="auto"/>
          </w:tcPr>
          <w:p w14:paraId="33858667"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376" w:type="dxa"/>
            <w:shd w:val="clear" w:color="auto" w:fill="auto"/>
          </w:tcPr>
          <w:p w14:paraId="2481F576"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r>
      <w:tr w:rsidR="00E23EC9" w:rsidRPr="00AB2F89" w14:paraId="1D6E9DAB" w14:textId="77777777" w:rsidTr="008814EF">
        <w:trPr>
          <w:jc w:val="center"/>
        </w:trPr>
        <w:tc>
          <w:tcPr>
            <w:tcW w:w="1526" w:type="dxa"/>
          </w:tcPr>
          <w:p w14:paraId="610F7C51" w14:textId="77777777" w:rsidR="00E23EC9" w:rsidRPr="00AB2F89" w:rsidRDefault="00E23EC9" w:rsidP="008814EF">
            <w:pPr>
              <w:rPr>
                <w:rFonts w:ascii="Times New Roman" w:hAnsi="Times New Roman" w:cs="Times New Roman"/>
                <w:sz w:val="22"/>
                <w:szCs w:val="22"/>
              </w:rPr>
            </w:pPr>
            <w:r w:rsidRPr="00AB2F89">
              <w:rPr>
                <w:rFonts w:ascii="Times New Roman" w:hAnsi="Times New Roman" w:cs="Times New Roman"/>
                <w:sz w:val="22"/>
                <w:szCs w:val="22"/>
              </w:rPr>
              <w:t>Use Case 1-10</w:t>
            </w:r>
          </w:p>
        </w:tc>
        <w:tc>
          <w:tcPr>
            <w:tcW w:w="1310" w:type="dxa"/>
            <w:shd w:val="clear" w:color="auto" w:fill="auto"/>
          </w:tcPr>
          <w:p w14:paraId="2A211B06"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281" w:type="dxa"/>
            <w:shd w:val="clear" w:color="auto" w:fill="auto"/>
          </w:tcPr>
          <w:p w14:paraId="531688B9"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333" w:type="dxa"/>
            <w:shd w:val="clear" w:color="auto" w:fill="auto"/>
          </w:tcPr>
          <w:p w14:paraId="22880F5B" w14:textId="77777777" w:rsidR="00E23EC9" w:rsidRPr="00AB2F89" w:rsidRDefault="00E23EC9" w:rsidP="008814EF">
            <w:pPr>
              <w:jc w:val="center"/>
              <w:rPr>
                <w:rFonts w:ascii="Times New Roman" w:eastAsia="Times New Roman" w:hAnsi="Times New Roman" w:cs="Times New Roman"/>
                <w:sz w:val="22"/>
                <w:szCs w:val="22"/>
              </w:rPr>
            </w:pPr>
          </w:p>
        </w:tc>
        <w:tc>
          <w:tcPr>
            <w:tcW w:w="1376" w:type="dxa"/>
            <w:shd w:val="clear" w:color="auto" w:fill="auto"/>
          </w:tcPr>
          <w:p w14:paraId="58C1C9FC" w14:textId="77777777" w:rsidR="00E23EC9" w:rsidRPr="00AB2F89" w:rsidRDefault="00E23EC9" w:rsidP="008814EF">
            <w:pPr>
              <w:jc w:val="center"/>
              <w:rPr>
                <w:rFonts w:ascii="Times New Roman" w:eastAsia="Times New Roman" w:hAnsi="Times New Roman" w:cs="Times New Roman"/>
                <w:sz w:val="22"/>
                <w:szCs w:val="22"/>
              </w:rPr>
            </w:pPr>
          </w:p>
        </w:tc>
      </w:tr>
      <w:tr w:rsidR="00E23EC9" w:rsidRPr="00AB2F89" w14:paraId="66E50A2E" w14:textId="77777777" w:rsidTr="008814EF">
        <w:trPr>
          <w:jc w:val="center"/>
        </w:trPr>
        <w:tc>
          <w:tcPr>
            <w:tcW w:w="1526" w:type="dxa"/>
          </w:tcPr>
          <w:p w14:paraId="37A369C9" w14:textId="77777777" w:rsidR="00E23EC9" w:rsidRPr="00AB2F89" w:rsidRDefault="00E23EC9" w:rsidP="008814EF">
            <w:pPr>
              <w:rPr>
                <w:rFonts w:ascii="Times New Roman" w:eastAsia="Times New Roman" w:hAnsi="Times New Roman" w:cs="Times New Roman"/>
                <w:sz w:val="22"/>
                <w:szCs w:val="22"/>
              </w:rPr>
            </w:pPr>
            <w:r w:rsidRPr="00AB2F89">
              <w:rPr>
                <w:rFonts w:ascii="Times New Roman" w:hAnsi="Times New Roman" w:cs="Times New Roman"/>
                <w:sz w:val="22"/>
                <w:szCs w:val="22"/>
              </w:rPr>
              <w:t>Use Case 1-11</w:t>
            </w:r>
          </w:p>
        </w:tc>
        <w:tc>
          <w:tcPr>
            <w:tcW w:w="1310" w:type="dxa"/>
            <w:shd w:val="clear" w:color="auto" w:fill="auto"/>
          </w:tcPr>
          <w:p w14:paraId="131E147F" w14:textId="77777777" w:rsidR="00E23EC9" w:rsidRPr="00AB2F89" w:rsidRDefault="00E23EC9" w:rsidP="008814EF">
            <w:pPr>
              <w:jc w:val="center"/>
              <w:rPr>
                <w:rFonts w:ascii="Times New Roman" w:eastAsia="Times New Roman" w:hAnsi="Times New Roman" w:cs="Times New Roman"/>
                <w:sz w:val="22"/>
                <w:szCs w:val="22"/>
              </w:rPr>
            </w:pPr>
          </w:p>
        </w:tc>
        <w:tc>
          <w:tcPr>
            <w:tcW w:w="1281" w:type="dxa"/>
            <w:shd w:val="clear" w:color="auto" w:fill="auto"/>
          </w:tcPr>
          <w:p w14:paraId="040502C3" w14:textId="77777777" w:rsidR="00E23EC9" w:rsidRPr="00AB2F89" w:rsidRDefault="00E23EC9" w:rsidP="008814EF">
            <w:pPr>
              <w:jc w:val="center"/>
              <w:rPr>
                <w:rFonts w:ascii="Times New Roman" w:eastAsia="Times New Roman" w:hAnsi="Times New Roman" w:cs="Times New Roman"/>
                <w:sz w:val="22"/>
                <w:szCs w:val="22"/>
              </w:rPr>
            </w:pPr>
          </w:p>
        </w:tc>
        <w:tc>
          <w:tcPr>
            <w:tcW w:w="1333" w:type="dxa"/>
            <w:shd w:val="clear" w:color="auto" w:fill="auto"/>
          </w:tcPr>
          <w:p w14:paraId="4F47B646"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376" w:type="dxa"/>
            <w:shd w:val="clear" w:color="auto" w:fill="auto"/>
          </w:tcPr>
          <w:p w14:paraId="0D28878E"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r>
      <w:tr w:rsidR="00E23EC9" w:rsidRPr="00AB2F89" w14:paraId="24E2E861" w14:textId="77777777" w:rsidTr="008814EF">
        <w:trPr>
          <w:jc w:val="center"/>
        </w:trPr>
        <w:tc>
          <w:tcPr>
            <w:tcW w:w="1526" w:type="dxa"/>
          </w:tcPr>
          <w:p w14:paraId="7BC47E5E" w14:textId="77777777" w:rsidR="00E23EC9" w:rsidRPr="00AB2F89" w:rsidRDefault="00E23EC9" w:rsidP="008814EF">
            <w:pPr>
              <w:rPr>
                <w:rFonts w:ascii="Times New Roman" w:eastAsia="Times New Roman" w:hAnsi="Times New Roman" w:cs="Times New Roman"/>
                <w:sz w:val="22"/>
                <w:szCs w:val="22"/>
              </w:rPr>
            </w:pPr>
            <w:r w:rsidRPr="00AB2F89">
              <w:rPr>
                <w:rFonts w:ascii="Times New Roman" w:hAnsi="Times New Roman" w:cs="Times New Roman"/>
                <w:sz w:val="22"/>
                <w:szCs w:val="22"/>
              </w:rPr>
              <w:t>Use Case 2-1</w:t>
            </w:r>
          </w:p>
        </w:tc>
        <w:tc>
          <w:tcPr>
            <w:tcW w:w="1310" w:type="dxa"/>
            <w:shd w:val="clear" w:color="auto" w:fill="auto"/>
          </w:tcPr>
          <w:p w14:paraId="3C30DF6C" w14:textId="77777777" w:rsidR="00E23EC9" w:rsidRPr="00AB2F89" w:rsidRDefault="00E23EC9" w:rsidP="008814EF">
            <w:pPr>
              <w:jc w:val="center"/>
              <w:rPr>
                <w:rFonts w:ascii="Times New Roman" w:eastAsia="Times New Roman" w:hAnsi="Times New Roman" w:cs="Times New Roman"/>
                <w:sz w:val="22"/>
                <w:szCs w:val="22"/>
              </w:rPr>
            </w:pPr>
          </w:p>
        </w:tc>
        <w:tc>
          <w:tcPr>
            <w:tcW w:w="1281" w:type="dxa"/>
            <w:shd w:val="clear" w:color="auto" w:fill="auto"/>
          </w:tcPr>
          <w:p w14:paraId="39F81511" w14:textId="77777777" w:rsidR="00E23EC9" w:rsidRPr="00AB2F89" w:rsidRDefault="00E23EC9" w:rsidP="008814EF">
            <w:pPr>
              <w:jc w:val="center"/>
              <w:rPr>
                <w:rFonts w:ascii="Times New Roman" w:eastAsia="Times New Roman" w:hAnsi="Times New Roman" w:cs="Times New Roman"/>
                <w:sz w:val="22"/>
                <w:szCs w:val="22"/>
              </w:rPr>
            </w:pPr>
          </w:p>
        </w:tc>
        <w:tc>
          <w:tcPr>
            <w:tcW w:w="1333" w:type="dxa"/>
            <w:shd w:val="clear" w:color="auto" w:fill="auto"/>
          </w:tcPr>
          <w:p w14:paraId="7D4CF70D"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376" w:type="dxa"/>
            <w:shd w:val="clear" w:color="auto" w:fill="auto"/>
          </w:tcPr>
          <w:p w14:paraId="0CAEB1AD"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r>
      <w:tr w:rsidR="00E23EC9" w:rsidRPr="00AB2F89" w14:paraId="5B97FB1A" w14:textId="77777777" w:rsidTr="008814EF">
        <w:trPr>
          <w:jc w:val="center"/>
        </w:trPr>
        <w:tc>
          <w:tcPr>
            <w:tcW w:w="1526" w:type="dxa"/>
          </w:tcPr>
          <w:p w14:paraId="2FF9A35C" w14:textId="77777777" w:rsidR="00E23EC9" w:rsidRPr="00AB2F89" w:rsidRDefault="00E23EC9" w:rsidP="008814EF">
            <w:pPr>
              <w:rPr>
                <w:rFonts w:ascii="Times New Roman" w:eastAsia="Times New Roman" w:hAnsi="Times New Roman" w:cs="Times New Roman"/>
                <w:sz w:val="22"/>
                <w:szCs w:val="22"/>
              </w:rPr>
            </w:pPr>
            <w:r w:rsidRPr="00AB2F89">
              <w:rPr>
                <w:rFonts w:ascii="Times New Roman" w:hAnsi="Times New Roman" w:cs="Times New Roman"/>
                <w:sz w:val="22"/>
                <w:szCs w:val="22"/>
              </w:rPr>
              <w:t>Use Case 2-2</w:t>
            </w:r>
          </w:p>
        </w:tc>
        <w:tc>
          <w:tcPr>
            <w:tcW w:w="1310" w:type="dxa"/>
            <w:shd w:val="clear" w:color="auto" w:fill="auto"/>
          </w:tcPr>
          <w:p w14:paraId="16FCDD43" w14:textId="77777777" w:rsidR="00E23EC9" w:rsidRPr="00AB2F89" w:rsidRDefault="00E23EC9" w:rsidP="008814EF">
            <w:pPr>
              <w:jc w:val="center"/>
              <w:rPr>
                <w:rFonts w:ascii="Times New Roman" w:eastAsia="Times New Roman" w:hAnsi="Times New Roman" w:cs="Times New Roman"/>
                <w:sz w:val="22"/>
                <w:szCs w:val="22"/>
              </w:rPr>
            </w:pPr>
          </w:p>
        </w:tc>
        <w:tc>
          <w:tcPr>
            <w:tcW w:w="1281" w:type="dxa"/>
            <w:shd w:val="clear" w:color="auto" w:fill="auto"/>
          </w:tcPr>
          <w:p w14:paraId="7DC108D6" w14:textId="77777777" w:rsidR="00E23EC9" w:rsidRPr="00AB2F89" w:rsidRDefault="00E23EC9" w:rsidP="008814EF">
            <w:pPr>
              <w:jc w:val="center"/>
              <w:rPr>
                <w:rFonts w:ascii="Times New Roman" w:eastAsia="Times New Roman" w:hAnsi="Times New Roman" w:cs="Times New Roman"/>
                <w:sz w:val="22"/>
                <w:szCs w:val="22"/>
              </w:rPr>
            </w:pPr>
          </w:p>
        </w:tc>
        <w:tc>
          <w:tcPr>
            <w:tcW w:w="1333" w:type="dxa"/>
            <w:shd w:val="clear" w:color="auto" w:fill="auto"/>
          </w:tcPr>
          <w:p w14:paraId="717CEE1A"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376" w:type="dxa"/>
            <w:shd w:val="clear" w:color="auto" w:fill="auto"/>
          </w:tcPr>
          <w:p w14:paraId="60C75F18"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r>
      <w:tr w:rsidR="00E23EC9" w:rsidRPr="00AB2F89" w14:paraId="33C50ED8" w14:textId="77777777" w:rsidTr="008814EF">
        <w:trPr>
          <w:jc w:val="center"/>
        </w:trPr>
        <w:tc>
          <w:tcPr>
            <w:tcW w:w="1526" w:type="dxa"/>
          </w:tcPr>
          <w:p w14:paraId="7088F70C" w14:textId="77777777" w:rsidR="00E23EC9" w:rsidRPr="00AB2F89" w:rsidRDefault="00E23EC9" w:rsidP="008814EF">
            <w:pPr>
              <w:rPr>
                <w:rFonts w:ascii="Times New Roman" w:eastAsia="Times New Roman" w:hAnsi="Times New Roman" w:cs="Times New Roman"/>
                <w:sz w:val="22"/>
                <w:szCs w:val="22"/>
              </w:rPr>
            </w:pPr>
            <w:r w:rsidRPr="00AB2F89">
              <w:rPr>
                <w:rFonts w:ascii="Times New Roman" w:hAnsi="Times New Roman" w:cs="Times New Roman"/>
                <w:sz w:val="22"/>
                <w:szCs w:val="22"/>
              </w:rPr>
              <w:t>Use Case 2-3</w:t>
            </w:r>
          </w:p>
        </w:tc>
        <w:tc>
          <w:tcPr>
            <w:tcW w:w="1310" w:type="dxa"/>
            <w:shd w:val="clear" w:color="auto" w:fill="auto"/>
          </w:tcPr>
          <w:p w14:paraId="517A890F" w14:textId="77777777" w:rsidR="00E23EC9" w:rsidRPr="00AB2F89" w:rsidRDefault="00E23EC9" w:rsidP="008814EF">
            <w:pPr>
              <w:jc w:val="center"/>
              <w:rPr>
                <w:rFonts w:ascii="Times New Roman" w:eastAsia="Times New Roman" w:hAnsi="Times New Roman" w:cs="Times New Roman"/>
                <w:sz w:val="22"/>
                <w:szCs w:val="22"/>
              </w:rPr>
            </w:pPr>
          </w:p>
        </w:tc>
        <w:tc>
          <w:tcPr>
            <w:tcW w:w="1281" w:type="dxa"/>
            <w:shd w:val="clear" w:color="auto" w:fill="auto"/>
          </w:tcPr>
          <w:p w14:paraId="64E8EE79" w14:textId="77777777" w:rsidR="00E23EC9" w:rsidRPr="00AB2F89" w:rsidRDefault="00E23EC9" w:rsidP="008814EF">
            <w:pPr>
              <w:jc w:val="center"/>
              <w:rPr>
                <w:rFonts w:ascii="Times New Roman" w:eastAsia="Times New Roman" w:hAnsi="Times New Roman" w:cs="Times New Roman"/>
                <w:sz w:val="22"/>
                <w:szCs w:val="22"/>
              </w:rPr>
            </w:pPr>
          </w:p>
        </w:tc>
        <w:tc>
          <w:tcPr>
            <w:tcW w:w="1333" w:type="dxa"/>
            <w:shd w:val="clear" w:color="auto" w:fill="auto"/>
          </w:tcPr>
          <w:p w14:paraId="5711729F"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376" w:type="dxa"/>
            <w:shd w:val="clear" w:color="auto" w:fill="auto"/>
          </w:tcPr>
          <w:p w14:paraId="53670F5C"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r>
      <w:tr w:rsidR="00E23EC9" w:rsidRPr="00AB2F89" w14:paraId="37F15580" w14:textId="77777777" w:rsidTr="008814EF">
        <w:trPr>
          <w:jc w:val="center"/>
        </w:trPr>
        <w:tc>
          <w:tcPr>
            <w:tcW w:w="1526" w:type="dxa"/>
          </w:tcPr>
          <w:p w14:paraId="29D746D1" w14:textId="77777777" w:rsidR="00E23EC9" w:rsidRPr="00AB2F89" w:rsidRDefault="00E23EC9" w:rsidP="008814EF">
            <w:pPr>
              <w:rPr>
                <w:rFonts w:ascii="Times New Roman" w:eastAsia="Times New Roman" w:hAnsi="Times New Roman" w:cs="Times New Roman"/>
                <w:sz w:val="22"/>
                <w:szCs w:val="22"/>
              </w:rPr>
            </w:pPr>
            <w:r w:rsidRPr="00AB2F89">
              <w:rPr>
                <w:rFonts w:ascii="Times New Roman" w:hAnsi="Times New Roman" w:cs="Times New Roman"/>
                <w:sz w:val="22"/>
                <w:szCs w:val="22"/>
              </w:rPr>
              <w:t>Use Case 2-4</w:t>
            </w:r>
          </w:p>
        </w:tc>
        <w:tc>
          <w:tcPr>
            <w:tcW w:w="1310" w:type="dxa"/>
            <w:shd w:val="clear" w:color="auto" w:fill="auto"/>
          </w:tcPr>
          <w:p w14:paraId="42C48B4E"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281" w:type="dxa"/>
            <w:shd w:val="clear" w:color="auto" w:fill="auto"/>
          </w:tcPr>
          <w:p w14:paraId="0920FED7" w14:textId="77777777" w:rsidR="00E23EC9" w:rsidRPr="00AB2F89" w:rsidRDefault="00E23EC9" w:rsidP="008814EF">
            <w:pPr>
              <w:jc w:val="center"/>
              <w:rPr>
                <w:rFonts w:ascii="Times New Roman" w:eastAsia="Times New Roman" w:hAnsi="Times New Roman" w:cs="Times New Roman"/>
                <w:sz w:val="22"/>
                <w:szCs w:val="22"/>
              </w:rPr>
            </w:pPr>
          </w:p>
        </w:tc>
        <w:tc>
          <w:tcPr>
            <w:tcW w:w="1333" w:type="dxa"/>
            <w:shd w:val="clear" w:color="auto" w:fill="auto"/>
          </w:tcPr>
          <w:p w14:paraId="51DD26DE" w14:textId="77777777" w:rsidR="00E23EC9" w:rsidRPr="00AB2F89" w:rsidRDefault="00E23EC9" w:rsidP="008814EF">
            <w:pPr>
              <w:jc w:val="center"/>
              <w:rPr>
                <w:rFonts w:ascii="Times New Roman" w:eastAsia="Times New Roman" w:hAnsi="Times New Roman" w:cs="Times New Roman"/>
                <w:sz w:val="22"/>
                <w:szCs w:val="22"/>
              </w:rPr>
            </w:pPr>
          </w:p>
        </w:tc>
        <w:tc>
          <w:tcPr>
            <w:tcW w:w="1376" w:type="dxa"/>
            <w:shd w:val="clear" w:color="auto" w:fill="auto"/>
          </w:tcPr>
          <w:p w14:paraId="2C28E54C" w14:textId="77777777" w:rsidR="00E23EC9" w:rsidRPr="00AB2F89" w:rsidRDefault="00E23EC9" w:rsidP="008814EF">
            <w:pPr>
              <w:jc w:val="center"/>
              <w:rPr>
                <w:rFonts w:ascii="Times New Roman" w:eastAsia="Times New Roman" w:hAnsi="Times New Roman" w:cs="Times New Roman"/>
                <w:sz w:val="22"/>
                <w:szCs w:val="22"/>
              </w:rPr>
            </w:pPr>
          </w:p>
        </w:tc>
      </w:tr>
      <w:tr w:rsidR="00E23EC9" w:rsidRPr="00AB2F89" w14:paraId="37E54E0B" w14:textId="77777777" w:rsidTr="008814EF">
        <w:trPr>
          <w:trHeight w:val="235"/>
          <w:jc w:val="center"/>
        </w:trPr>
        <w:tc>
          <w:tcPr>
            <w:tcW w:w="1526" w:type="dxa"/>
          </w:tcPr>
          <w:p w14:paraId="4069CE84" w14:textId="77777777" w:rsidR="00E23EC9" w:rsidRPr="00AB2F89" w:rsidRDefault="00E23EC9" w:rsidP="008814EF">
            <w:pPr>
              <w:rPr>
                <w:rFonts w:ascii="Times New Roman" w:eastAsia="Times New Roman" w:hAnsi="Times New Roman" w:cs="Times New Roman"/>
                <w:sz w:val="22"/>
                <w:szCs w:val="22"/>
              </w:rPr>
            </w:pPr>
            <w:r w:rsidRPr="00AB2F89">
              <w:rPr>
                <w:rFonts w:ascii="Times New Roman" w:hAnsi="Times New Roman" w:cs="Times New Roman"/>
                <w:sz w:val="22"/>
                <w:szCs w:val="22"/>
              </w:rPr>
              <w:t>Use Case 2-5</w:t>
            </w:r>
          </w:p>
        </w:tc>
        <w:tc>
          <w:tcPr>
            <w:tcW w:w="1310" w:type="dxa"/>
            <w:shd w:val="clear" w:color="auto" w:fill="auto"/>
          </w:tcPr>
          <w:p w14:paraId="36246E94"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281" w:type="dxa"/>
            <w:shd w:val="clear" w:color="auto" w:fill="auto"/>
          </w:tcPr>
          <w:p w14:paraId="2EB2E854" w14:textId="77777777" w:rsidR="00E23EC9" w:rsidRPr="00AB2F89" w:rsidRDefault="00E23EC9" w:rsidP="008814EF">
            <w:pPr>
              <w:jc w:val="center"/>
              <w:rPr>
                <w:rFonts w:ascii="Times New Roman" w:eastAsia="Times New Roman" w:hAnsi="Times New Roman" w:cs="Times New Roman"/>
                <w:sz w:val="22"/>
                <w:szCs w:val="22"/>
              </w:rPr>
            </w:pPr>
          </w:p>
        </w:tc>
        <w:tc>
          <w:tcPr>
            <w:tcW w:w="1333" w:type="dxa"/>
            <w:shd w:val="clear" w:color="auto" w:fill="auto"/>
          </w:tcPr>
          <w:p w14:paraId="208799B6" w14:textId="77777777" w:rsidR="00E23EC9" w:rsidRPr="00AB2F89" w:rsidRDefault="00E23EC9" w:rsidP="008814EF">
            <w:pPr>
              <w:jc w:val="center"/>
              <w:rPr>
                <w:rFonts w:ascii="Times New Roman" w:eastAsia="Times New Roman" w:hAnsi="Times New Roman" w:cs="Times New Roman"/>
                <w:sz w:val="22"/>
                <w:szCs w:val="22"/>
              </w:rPr>
            </w:pPr>
          </w:p>
        </w:tc>
        <w:tc>
          <w:tcPr>
            <w:tcW w:w="1376" w:type="dxa"/>
            <w:shd w:val="clear" w:color="auto" w:fill="auto"/>
          </w:tcPr>
          <w:p w14:paraId="0D20A1A1" w14:textId="77777777" w:rsidR="00E23EC9" w:rsidRPr="00AB2F89" w:rsidRDefault="00E23EC9" w:rsidP="008814EF">
            <w:pPr>
              <w:jc w:val="center"/>
              <w:rPr>
                <w:rFonts w:ascii="Times New Roman" w:eastAsia="Times New Roman" w:hAnsi="Times New Roman" w:cs="Times New Roman"/>
                <w:sz w:val="22"/>
                <w:szCs w:val="22"/>
              </w:rPr>
            </w:pPr>
          </w:p>
        </w:tc>
      </w:tr>
      <w:tr w:rsidR="00E23EC9" w:rsidRPr="00AB2F89" w14:paraId="0C0964A4" w14:textId="77777777" w:rsidTr="008814EF">
        <w:trPr>
          <w:jc w:val="center"/>
        </w:trPr>
        <w:tc>
          <w:tcPr>
            <w:tcW w:w="1526" w:type="dxa"/>
          </w:tcPr>
          <w:p w14:paraId="72EFCA71" w14:textId="77777777" w:rsidR="00E23EC9" w:rsidRPr="00AB2F89" w:rsidRDefault="00E23EC9" w:rsidP="008814EF">
            <w:pPr>
              <w:rPr>
                <w:rFonts w:ascii="Times New Roman" w:eastAsia="Times New Roman" w:hAnsi="Times New Roman" w:cs="Times New Roman"/>
                <w:sz w:val="22"/>
                <w:szCs w:val="22"/>
              </w:rPr>
            </w:pPr>
            <w:r w:rsidRPr="00AB2F89">
              <w:rPr>
                <w:rFonts w:ascii="Times New Roman" w:hAnsi="Times New Roman" w:cs="Times New Roman"/>
                <w:sz w:val="22"/>
                <w:szCs w:val="22"/>
              </w:rPr>
              <w:t>Use Case 2-</w:t>
            </w:r>
            <w:r w:rsidRPr="00AB2F89">
              <w:rPr>
                <w:rFonts w:ascii="Times New Roman" w:eastAsia="Times New Roman" w:hAnsi="Times New Roman" w:cs="Times New Roman"/>
                <w:sz w:val="22"/>
                <w:szCs w:val="22"/>
              </w:rPr>
              <w:t>6</w:t>
            </w:r>
          </w:p>
        </w:tc>
        <w:tc>
          <w:tcPr>
            <w:tcW w:w="1310" w:type="dxa"/>
            <w:shd w:val="clear" w:color="auto" w:fill="auto"/>
          </w:tcPr>
          <w:p w14:paraId="74365812"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281" w:type="dxa"/>
            <w:shd w:val="clear" w:color="auto" w:fill="auto"/>
          </w:tcPr>
          <w:p w14:paraId="63DD90AA" w14:textId="77777777" w:rsidR="00E23EC9" w:rsidRPr="00AB2F89" w:rsidRDefault="00E23EC9" w:rsidP="008814EF">
            <w:pPr>
              <w:jc w:val="center"/>
              <w:rPr>
                <w:rFonts w:ascii="Times New Roman" w:eastAsia="Times New Roman" w:hAnsi="Times New Roman" w:cs="Times New Roman"/>
                <w:sz w:val="22"/>
                <w:szCs w:val="22"/>
              </w:rPr>
            </w:pPr>
          </w:p>
        </w:tc>
        <w:tc>
          <w:tcPr>
            <w:tcW w:w="1333" w:type="dxa"/>
            <w:shd w:val="clear" w:color="auto" w:fill="auto"/>
          </w:tcPr>
          <w:p w14:paraId="4603B9C7" w14:textId="77777777" w:rsidR="00E23EC9" w:rsidRPr="00AB2F89" w:rsidRDefault="00E23EC9" w:rsidP="008814EF">
            <w:pPr>
              <w:jc w:val="center"/>
              <w:rPr>
                <w:rFonts w:ascii="Times New Roman" w:eastAsia="Times New Roman" w:hAnsi="Times New Roman" w:cs="Times New Roman"/>
                <w:sz w:val="22"/>
                <w:szCs w:val="22"/>
              </w:rPr>
            </w:pPr>
          </w:p>
        </w:tc>
        <w:tc>
          <w:tcPr>
            <w:tcW w:w="1376" w:type="dxa"/>
            <w:shd w:val="clear" w:color="auto" w:fill="auto"/>
          </w:tcPr>
          <w:p w14:paraId="17FACFFA" w14:textId="77777777" w:rsidR="00E23EC9" w:rsidRPr="00AB2F89" w:rsidRDefault="00E23EC9" w:rsidP="008814EF">
            <w:pPr>
              <w:jc w:val="center"/>
              <w:rPr>
                <w:rFonts w:ascii="Times New Roman" w:eastAsia="Times New Roman" w:hAnsi="Times New Roman" w:cs="Times New Roman"/>
                <w:sz w:val="22"/>
                <w:szCs w:val="22"/>
              </w:rPr>
            </w:pPr>
          </w:p>
        </w:tc>
      </w:tr>
      <w:tr w:rsidR="00E23EC9" w:rsidRPr="00AB2F89" w14:paraId="1E6AEC1B" w14:textId="77777777" w:rsidTr="008814EF">
        <w:trPr>
          <w:jc w:val="center"/>
        </w:trPr>
        <w:tc>
          <w:tcPr>
            <w:tcW w:w="1526" w:type="dxa"/>
          </w:tcPr>
          <w:p w14:paraId="5F66B19B" w14:textId="77777777" w:rsidR="00E23EC9" w:rsidRPr="00AB2F89" w:rsidRDefault="00E23EC9" w:rsidP="008814EF">
            <w:pPr>
              <w:rPr>
                <w:rFonts w:ascii="Times New Roman" w:eastAsia="Times New Roman" w:hAnsi="Times New Roman" w:cs="Times New Roman"/>
                <w:sz w:val="22"/>
                <w:szCs w:val="22"/>
              </w:rPr>
            </w:pPr>
            <w:r w:rsidRPr="00AB2F89">
              <w:rPr>
                <w:rFonts w:ascii="Times New Roman" w:hAnsi="Times New Roman" w:cs="Times New Roman"/>
                <w:sz w:val="22"/>
                <w:szCs w:val="22"/>
              </w:rPr>
              <w:t>Use Case 2-7</w:t>
            </w:r>
          </w:p>
        </w:tc>
        <w:tc>
          <w:tcPr>
            <w:tcW w:w="1310" w:type="dxa"/>
            <w:shd w:val="clear" w:color="auto" w:fill="auto"/>
          </w:tcPr>
          <w:p w14:paraId="01B872D6"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281" w:type="dxa"/>
            <w:shd w:val="clear" w:color="auto" w:fill="auto"/>
          </w:tcPr>
          <w:p w14:paraId="1C1A21F5" w14:textId="77777777" w:rsidR="00E23EC9" w:rsidRPr="00AB2F89" w:rsidRDefault="00E23EC9" w:rsidP="008814EF">
            <w:pPr>
              <w:jc w:val="center"/>
              <w:rPr>
                <w:rFonts w:ascii="Times New Roman" w:eastAsia="Times New Roman" w:hAnsi="Times New Roman" w:cs="Times New Roman"/>
                <w:sz w:val="22"/>
                <w:szCs w:val="22"/>
              </w:rPr>
            </w:pPr>
          </w:p>
        </w:tc>
        <w:tc>
          <w:tcPr>
            <w:tcW w:w="1333" w:type="dxa"/>
            <w:shd w:val="clear" w:color="auto" w:fill="auto"/>
          </w:tcPr>
          <w:p w14:paraId="31957FE9" w14:textId="77777777" w:rsidR="00E23EC9" w:rsidRPr="00AB2F89" w:rsidRDefault="00E23EC9" w:rsidP="008814EF">
            <w:pPr>
              <w:jc w:val="center"/>
              <w:rPr>
                <w:rFonts w:ascii="Times New Roman" w:eastAsia="Times New Roman" w:hAnsi="Times New Roman" w:cs="Times New Roman"/>
                <w:sz w:val="22"/>
                <w:szCs w:val="22"/>
              </w:rPr>
            </w:pPr>
          </w:p>
        </w:tc>
        <w:tc>
          <w:tcPr>
            <w:tcW w:w="1376" w:type="dxa"/>
            <w:shd w:val="clear" w:color="auto" w:fill="auto"/>
          </w:tcPr>
          <w:p w14:paraId="4F58D833" w14:textId="77777777" w:rsidR="00E23EC9" w:rsidRPr="00AB2F89" w:rsidRDefault="00E23EC9" w:rsidP="008814EF">
            <w:pPr>
              <w:jc w:val="center"/>
              <w:rPr>
                <w:rFonts w:ascii="Times New Roman" w:eastAsia="Times New Roman" w:hAnsi="Times New Roman" w:cs="Times New Roman"/>
                <w:sz w:val="22"/>
                <w:szCs w:val="22"/>
              </w:rPr>
            </w:pPr>
          </w:p>
        </w:tc>
      </w:tr>
      <w:tr w:rsidR="00E23EC9" w:rsidRPr="00AB2F89" w14:paraId="152CA244" w14:textId="77777777" w:rsidTr="008814EF">
        <w:trPr>
          <w:jc w:val="center"/>
        </w:trPr>
        <w:tc>
          <w:tcPr>
            <w:tcW w:w="1526" w:type="dxa"/>
          </w:tcPr>
          <w:p w14:paraId="06F0778B" w14:textId="77777777" w:rsidR="00E23EC9" w:rsidRPr="00AB2F89" w:rsidRDefault="00E23EC9" w:rsidP="008814EF">
            <w:pPr>
              <w:rPr>
                <w:rFonts w:ascii="Times New Roman" w:eastAsia="Times New Roman" w:hAnsi="Times New Roman" w:cs="Times New Roman"/>
                <w:sz w:val="22"/>
                <w:szCs w:val="22"/>
              </w:rPr>
            </w:pPr>
            <w:r w:rsidRPr="00AB2F89">
              <w:rPr>
                <w:rFonts w:ascii="Times New Roman" w:hAnsi="Times New Roman" w:cs="Times New Roman"/>
                <w:sz w:val="22"/>
                <w:szCs w:val="22"/>
              </w:rPr>
              <w:t>Use Case 2-8</w:t>
            </w:r>
          </w:p>
        </w:tc>
        <w:tc>
          <w:tcPr>
            <w:tcW w:w="1310" w:type="dxa"/>
            <w:shd w:val="clear" w:color="auto" w:fill="auto"/>
          </w:tcPr>
          <w:p w14:paraId="5226B7A8" w14:textId="77777777" w:rsidR="00E23EC9" w:rsidRPr="00AB2F89" w:rsidRDefault="00E23EC9" w:rsidP="008814EF">
            <w:pPr>
              <w:jc w:val="center"/>
              <w:rPr>
                <w:rFonts w:ascii="Times New Roman" w:eastAsia="Times New Roman" w:hAnsi="Times New Roman" w:cs="Times New Roman"/>
                <w:sz w:val="22"/>
                <w:szCs w:val="22"/>
              </w:rPr>
            </w:pPr>
          </w:p>
        </w:tc>
        <w:tc>
          <w:tcPr>
            <w:tcW w:w="1281" w:type="dxa"/>
            <w:shd w:val="clear" w:color="auto" w:fill="auto"/>
          </w:tcPr>
          <w:p w14:paraId="32608FA9" w14:textId="77777777" w:rsidR="00E23EC9" w:rsidRPr="00AB2F89" w:rsidRDefault="00E23EC9" w:rsidP="008814EF">
            <w:pPr>
              <w:jc w:val="center"/>
              <w:rPr>
                <w:rFonts w:ascii="Times New Roman" w:eastAsia="Times New Roman" w:hAnsi="Times New Roman" w:cs="Times New Roman"/>
                <w:sz w:val="22"/>
                <w:szCs w:val="22"/>
              </w:rPr>
            </w:pPr>
          </w:p>
        </w:tc>
        <w:tc>
          <w:tcPr>
            <w:tcW w:w="1333" w:type="dxa"/>
            <w:shd w:val="clear" w:color="auto" w:fill="auto"/>
          </w:tcPr>
          <w:p w14:paraId="3D7401E3"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376" w:type="dxa"/>
            <w:shd w:val="clear" w:color="auto" w:fill="auto"/>
          </w:tcPr>
          <w:p w14:paraId="267943D9"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r>
      <w:tr w:rsidR="00E23EC9" w:rsidRPr="00AB2F89" w14:paraId="03C2BE73" w14:textId="77777777" w:rsidTr="008814EF">
        <w:trPr>
          <w:jc w:val="center"/>
        </w:trPr>
        <w:tc>
          <w:tcPr>
            <w:tcW w:w="1526" w:type="dxa"/>
          </w:tcPr>
          <w:p w14:paraId="6C59DAA6" w14:textId="77777777" w:rsidR="00E23EC9" w:rsidRPr="00AB2F89" w:rsidRDefault="00E23EC9" w:rsidP="008814EF">
            <w:pPr>
              <w:rPr>
                <w:rFonts w:ascii="Times New Roman" w:eastAsia="Times New Roman" w:hAnsi="Times New Roman" w:cs="Times New Roman"/>
                <w:sz w:val="22"/>
                <w:szCs w:val="22"/>
              </w:rPr>
            </w:pPr>
            <w:r w:rsidRPr="00AB2F89">
              <w:rPr>
                <w:rFonts w:ascii="Times New Roman" w:hAnsi="Times New Roman" w:cs="Times New Roman"/>
                <w:sz w:val="22"/>
                <w:szCs w:val="22"/>
              </w:rPr>
              <w:t>Use Case 2-9</w:t>
            </w:r>
          </w:p>
        </w:tc>
        <w:tc>
          <w:tcPr>
            <w:tcW w:w="1310" w:type="dxa"/>
            <w:shd w:val="clear" w:color="auto" w:fill="auto"/>
          </w:tcPr>
          <w:p w14:paraId="4E260B3D"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281" w:type="dxa"/>
            <w:shd w:val="clear" w:color="auto" w:fill="auto"/>
          </w:tcPr>
          <w:p w14:paraId="248A0398" w14:textId="77777777" w:rsidR="00E23EC9" w:rsidRPr="00AB2F89" w:rsidRDefault="00E23EC9" w:rsidP="008814EF">
            <w:pPr>
              <w:jc w:val="center"/>
              <w:rPr>
                <w:rFonts w:ascii="Times New Roman" w:eastAsia="Times New Roman" w:hAnsi="Times New Roman" w:cs="Times New Roman"/>
                <w:sz w:val="22"/>
                <w:szCs w:val="22"/>
              </w:rPr>
            </w:pPr>
          </w:p>
        </w:tc>
        <w:tc>
          <w:tcPr>
            <w:tcW w:w="1333" w:type="dxa"/>
            <w:shd w:val="clear" w:color="auto" w:fill="auto"/>
          </w:tcPr>
          <w:p w14:paraId="5DB8AF4A" w14:textId="77777777" w:rsidR="00E23EC9" w:rsidRPr="00AB2F89" w:rsidRDefault="00E23EC9" w:rsidP="008814EF">
            <w:pPr>
              <w:jc w:val="center"/>
              <w:rPr>
                <w:rFonts w:ascii="Times New Roman" w:eastAsia="Times New Roman" w:hAnsi="Times New Roman" w:cs="Times New Roman"/>
                <w:sz w:val="22"/>
                <w:szCs w:val="22"/>
              </w:rPr>
            </w:pPr>
          </w:p>
        </w:tc>
        <w:tc>
          <w:tcPr>
            <w:tcW w:w="1376" w:type="dxa"/>
            <w:shd w:val="clear" w:color="auto" w:fill="auto"/>
          </w:tcPr>
          <w:p w14:paraId="11299841" w14:textId="77777777" w:rsidR="00E23EC9" w:rsidRPr="00AB2F89" w:rsidRDefault="00E23EC9" w:rsidP="008814EF">
            <w:pPr>
              <w:jc w:val="center"/>
              <w:rPr>
                <w:rFonts w:ascii="Times New Roman" w:eastAsia="Times New Roman" w:hAnsi="Times New Roman" w:cs="Times New Roman"/>
                <w:sz w:val="22"/>
                <w:szCs w:val="22"/>
              </w:rPr>
            </w:pPr>
          </w:p>
        </w:tc>
      </w:tr>
      <w:tr w:rsidR="00E23EC9" w:rsidRPr="00AB2F89" w14:paraId="66452783" w14:textId="77777777" w:rsidTr="008814EF">
        <w:trPr>
          <w:jc w:val="center"/>
        </w:trPr>
        <w:tc>
          <w:tcPr>
            <w:tcW w:w="1526" w:type="dxa"/>
          </w:tcPr>
          <w:p w14:paraId="6110E42B" w14:textId="77777777" w:rsidR="00E23EC9" w:rsidRPr="00AB2F89" w:rsidRDefault="00E23EC9" w:rsidP="008814EF">
            <w:pPr>
              <w:rPr>
                <w:rFonts w:ascii="Times New Roman" w:eastAsia="Times New Roman" w:hAnsi="Times New Roman" w:cs="Times New Roman"/>
                <w:sz w:val="22"/>
                <w:szCs w:val="22"/>
              </w:rPr>
            </w:pPr>
            <w:r w:rsidRPr="00AB2F89">
              <w:rPr>
                <w:rFonts w:ascii="Times New Roman" w:hAnsi="Times New Roman" w:cs="Times New Roman"/>
                <w:sz w:val="22"/>
                <w:szCs w:val="22"/>
              </w:rPr>
              <w:t>Use Case 2-10</w:t>
            </w:r>
          </w:p>
        </w:tc>
        <w:tc>
          <w:tcPr>
            <w:tcW w:w="1310" w:type="dxa"/>
            <w:shd w:val="clear" w:color="auto" w:fill="auto"/>
          </w:tcPr>
          <w:p w14:paraId="600E2DC5"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281" w:type="dxa"/>
            <w:shd w:val="clear" w:color="auto" w:fill="auto"/>
          </w:tcPr>
          <w:p w14:paraId="1AFECAD7" w14:textId="77777777" w:rsidR="00E23EC9" w:rsidRPr="00AB2F89" w:rsidRDefault="00E23EC9" w:rsidP="008814EF">
            <w:pPr>
              <w:jc w:val="center"/>
              <w:rPr>
                <w:rFonts w:ascii="Times New Roman" w:eastAsia="Times New Roman" w:hAnsi="Times New Roman" w:cs="Times New Roman"/>
                <w:sz w:val="22"/>
                <w:szCs w:val="22"/>
              </w:rPr>
            </w:pPr>
          </w:p>
        </w:tc>
        <w:tc>
          <w:tcPr>
            <w:tcW w:w="1333" w:type="dxa"/>
            <w:shd w:val="clear" w:color="auto" w:fill="auto"/>
          </w:tcPr>
          <w:p w14:paraId="3BB85FA4" w14:textId="77777777" w:rsidR="00E23EC9" w:rsidRPr="00AB2F89" w:rsidRDefault="00E23EC9" w:rsidP="008814EF">
            <w:pPr>
              <w:jc w:val="center"/>
              <w:rPr>
                <w:rFonts w:ascii="Times New Roman" w:eastAsia="Times New Roman" w:hAnsi="Times New Roman" w:cs="Times New Roman"/>
                <w:sz w:val="22"/>
                <w:szCs w:val="22"/>
              </w:rPr>
            </w:pPr>
          </w:p>
        </w:tc>
        <w:tc>
          <w:tcPr>
            <w:tcW w:w="1376" w:type="dxa"/>
            <w:shd w:val="clear" w:color="auto" w:fill="auto"/>
          </w:tcPr>
          <w:p w14:paraId="2B39DFA3" w14:textId="77777777" w:rsidR="00E23EC9" w:rsidRPr="00AB2F89" w:rsidRDefault="00E23EC9" w:rsidP="008814EF">
            <w:pPr>
              <w:jc w:val="center"/>
              <w:rPr>
                <w:rFonts w:ascii="Times New Roman" w:eastAsia="Times New Roman" w:hAnsi="Times New Roman" w:cs="Times New Roman"/>
                <w:sz w:val="22"/>
                <w:szCs w:val="22"/>
              </w:rPr>
            </w:pPr>
          </w:p>
        </w:tc>
      </w:tr>
      <w:tr w:rsidR="00E23EC9" w:rsidRPr="00AB2F89" w14:paraId="71AA9C68" w14:textId="77777777" w:rsidTr="008814EF">
        <w:trPr>
          <w:jc w:val="center"/>
        </w:trPr>
        <w:tc>
          <w:tcPr>
            <w:tcW w:w="1526" w:type="dxa"/>
          </w:tcPr>
          <w:p w14:paraId="0609A862" w14:textId="77777777" w:rsidR="00E23EC9" w:rsidRPr="00AB2F89" w:rsidRDefault="00E23EC9" w:rsidP="008814EF">
            <w:pPr>
              <w:rPr>
                <w:rFonts w:ascii="Times New Roman" w:eastAsia="Times New Roman" w:hAnsi="Times New Roman" w:cs="Times New Roman"/>
                <w:sz w:val="22"/>
                <w:szCs w:val="22"/>
              </w:rPr>
            </w:pPr>
            <w:r w:rsidRPr="00AB2F89">
              <w:rPr>
                <w:rFonts w:ascii="Times New Roman" w:hAnsi="Times New Roman" w:cs="Times New Roman"/>
                <w:sz w:val="22"/>
                <w:szCs w:val="22"/>
              </w:rPr>
              <w:t>Use Case 3-1</w:t>
            </w:r>
          </w:p>
        </w:tc>
        <w:tc>
          <w:tcPr>
            <w:tcW w:w="1310" w:type="dxa"/>
            <w:shd w:val="clear" w:color="auto" w:fill="auto"/>
          </w:tcPr>
          <w:p w14:paraId="3B8D5845"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281" w:type="dxa"/>
            <w:shd w:val="clear" w:color="auto" w:fill="auto"/>
          </w:tcPr>
          <w:p w14:paraId="38803066"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333" w:type="dxa"/>
            <w:shd w:val="clear" w:color="auto" w:fill="auto"/>
          </w:tcPr>
          <w:p w14:paraId="28CD9106"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376" w:type="dxa"/>
            <w:shd w:val="clear" w:color="auto" w:fill="auto"/>
          </w:tcPr>
          <w:p w14:paraId="71415018"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r>
      <w:tr w:rsidR="00E23EC9" w:rsidRPr="00AB2F89" w14:paraId="7D70C4DD" w14:textId="77777777" w:rsidTr="008814EF">
        <w:trPr>
          <w:jc w:val="center"/>
        </w:trPr>
        <w:tc>
          <w:tcPr>
            <w:tcW w:w="1526" w:type="dxa"/>
          </w:tcPr>
          <w:p w14:paraId="393F2D01" w14:textId="77777777" w:rsidR="00E23EC9" w:rsidRPr="00AB2F89" w:rsidRDefault="00E23EC9" w:rsidP="008814EF">
            <w:pPr>
              <w:rPr>
                <w:rFonts w:ascii="Times New Roman" w:eastAsia="Times New Roman" w:hAnsi="Times New Roman" w:cs="Times New Roman"/>
                <w:sz w:val="22"/>
                <w:szCs w:val="22"/>
              </w:rPr>
            </w:pPr>
            <w:r w:rsidRPr="00AB2F89">
              <w:rPr>
                <w:rFonts w:ascii="Times New Roman" w:hAnsi="Times New Roman" w:cs="Times New Roman"/>
                <w:sz w:val="22"/>
                <w:szCs w:val="22"/>
              </w:rPr>
              <w:t>Use Case 3-2</w:t>
            </w:r>
          </w:p>
        </w:tc>
        <w:tc>
          <w:tcPr>
            <w:tcW w:w="1310" w:type="dxa"/>
            <w:shd w:val="clear" w:color="auto" w:fill="auto"/>
          </w:tcPr>
          <w:p w14:paraId="47AE5681"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281" w:type="dxa"/>
            <w:shd w:val="clear" w:color="auto" w:fill="auto"/>
          </w:tcPr>
          <w:p w14:paraId="06397639"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333" w:type="dxa"/>
            <w:shd w:val="clear" w:color="auto" w:fill="auto"/>
          </w:tcPr>
          <w:p w14:paraId="657916A3"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376" w:type="dxa"/>
            <w:shd w:val="clear" w:color="auto" w:fill="auto"/>
          </w:tcPr>
          <w:p w14:paraId="71665250"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r>
      <w:tr w:rsidR="00E23EC9" w:rsidRPr="00AB2F89" w14:paraId="3080D338" w14:textId="77777777" w:rsidTr="008814EF">
        <w:trPr>
          <w:jc w:val="center"/>
        </w:trPr>
        <w:tc>
          <w:tcPr>
            <w:tcW w:w="1526" w:type="dxa"/>
          </w:tcPr>
          <w:p w14:paraId="6A3D5196" w14:textId="77777777" w:rsidR="00E23EC9" w:rsidRPr="00AB2F89" w:rsidRDefault="00E23EC9" w:rsidP="008814EF">
            <w:pPr>
              <w:rPr>
                <w:rFonts w:ascii="Times New Roman" w:eastAsia="Times New Roman" w:hAnsi="Times New Roman" w:cs="Times New Roman"/>
                <w:sz w:val="22"/>
                <w:szCs w:val="22"/>
              </w:rPr>
            </w:pPr>
            <w:r w:rsidRPr="00AB2F89">
              <w:rPr>
                <w:rFonts w:ascii="Times New Roman" w:hAnsi="Times New Roman" w:cs="Times New Roman"/>
                <w:sz w:val="22"/>
                <w:szCs w:val="22"/>
              </w:rPr>
              <w:t>Use Case 3-3</w:t>
            </w:r>
          </w:p>
        </w:tc>
        <w:tc>
          <w:tcPr>
            <w:tcW w:w="1310" w:type="dxa"/>
            <w:shd w:val="clear" w:color="auto" w:fill="auto"/>
          </w:tcPr>
          <w:p w14:paraId="4D6FD8B5"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281" w:type="dxa"/>
            <w:shd w:val="clear" w:color="auto" w:fill="auto"/>
          </w:tcPr>
          <w:p w14:paraId="56D98333"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333" w:type="dxa"/>
            <w:shd w:val="clear" w:color="auto" w:fill="auto"/>
          </w:tcPr>
          <w:p w14:paraId="718B277F" w14:textId="77777777" w:rsidR="00E23EC9" w:rsidRPr="00AB2F89" w:rsidRDefault="00E23EC9" w:rsidP="008814EF">
            <w:pPr>
              <w:jc w:val="center"/>
              <w:rPr>
                <w:rFonts w:ascii="Times New Roman" w:eastAsia="Times New Roman" w:hAnsi="Times New Roman" w:cs="Times New Roman"/>
                <w:sz w:val="22"/>
                <w:szCs w:val="22"/>
              </w:rPr>
            </w:pPr>
          </w:p>
        </w:tc>
        <w:tc>
          <w:tcPr>
            <w:tcW w:w="1376" w:type="dxa"/>
            <w:shd w:val="clear" w:color="auto" w:fill="auto"/>
          </w:tcPr>
          <w:p w14:paraId="02772987" w14:textId="77777777" w:rsidR="00E23EC9" w:rsidRPr="00AB2F89" w:rsidRDefault="00E23EC9" w:rsidP="008814EF">
            <w:pPr>
              <w:jc w:val="center"/>
              <w:rPr>
                <w:rFonts w:ascii="Times New Roman" w:eastAsia="Times New Roman" w:hAnsi="Times New Roman" w:cs="Times New Roman"/>
                <w:sz w:val="22"/>
                <w:szCs w:val="22"/>
              </w:rPr>
            </w:pPr>
          </w:p>
        </w:tc>
      </w:tr>
      <w:tr w:rsidR="00E23EC9" w:rsidRPr="00AB2F89" w14:paraId="7AF1C5A3" w14:textId="77777777" w:rsidTr="008814EF">
        <w:trPr>
          <w:jc w:val="center"/>
        </w:trPr>
        <w:tc>
          <w:tcPr>
            <w:tcW w:w="1526" w:type="dxa"/>
          </w:tcPr>
          <w:p w14:paraId="5933E782" w14:textId="77777777" w:rsidR="00E23EC9" w:rsidRPr="00AB2F89" w:rsidRDefault="00E23EC9" w:rsidP="008814EF">
            <w:pPr>
              <w:rPr>
                <w:rFonts w:ascii="Times New Roman" w:eastAsia="Times New Roman" w:hAnsi="Times New Roman" w:cs="Times New Roman"/>
                <w:sz w:val="22"/>
                <w:szCs w:val="22"/>
              </w:rPr>
            </w:pPr>
            <w:r w:rsidRPr="00AB2F89">
              <w:rPr>
                <w:rFonts w:ascii="Times New Roman" w:hAnsi="Times New Roman" w:cs="Times New Roman"/>
                <w:sz w:val="22"/>
                <w:szCs w:val="22"/>
              </w:rPr>
              <w:t>Use Case 3-4</w:t>
            </w:r>
          </w:p>
        </w:tc>
        <w:tc>
          <w:tcPr>
            <w:tcW w:w="1310" w:type="dxa"/>
            <w:shd w:val="clear" w:color="auto" w:fill="auto"/>
          </w:tcPr>
          <w:p w14:paraId="374540BE"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281" w:type="dxa"/>
            <w:shd w:val="clear" w:color="auto" w:fill="auto"/>
          </w:tcPr>
          <w:p w14:paraId="76D17CAE"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333" w:type="dxa"/>
            <w:shd w:val="clear" w:color="auto" w:fill="auto"/>
          </w:tcPr>
          <w:p w14:paraId="5DA9203C" w14:textId="77777777" w:rsidR="00E23EC9" w:rsidRPr="00AB2F89" w:rsidRDefault="00E23EC9" w:rsidP="008814EF">
            <w:pPr>
              <w:jc w:val="center"/>
              <w:rPr>
                <w:rFonts w:ascii="Times New Roman" w:eastAsia="Times New Roman" w:hAnsi="Times New Roman" w:cs="Times New Roman"/>
                <w:sz w:val="22"/>
                <w:szCs w:val="22"/>
              </w:rPr>
            </w:pPr>
          </w:p>
        </w:tc>
        <w:tc>
          <w:tcPr>
            <w:tcW w:w="1376" w:type="dxa"/>
            <w:shd w:val="clear" w:color="auto" w:fill="auto"/>
          </w:tcPr>
          <w:p w14:paraId="3C4695E8" w14:textId="77777777" w:rsidR="00E23EC9" w:rsidRPr="00AB2F89" w:rsidRDefault="00E23EC9" w:rsidP="008814EF">
            <w:pPr>
              <w:jc w:val="center"/>
              <w:rPr>
                <w:rFonts w:ascii="Times New Roman" w:eastAsia="Times New Roman" w:hAnsi="Times New Roman" w:cs="Times New Roman"/>
                <w:sz w:val="22"/>
                <w:szCs w:val="22"/>
              </w:rPr>
            </w:pPr>
          </w:p>
        </w:tc>
      </w:tr>
      <w:tr w:rsidR="00E23EC9" w:rsidRPr="00AB2F89" w14:paraId="72810714" w14:textId="77777777" w:rsidTr="008814EF">
        <w:trPr>
          <w:jc w:val="center"/>
        </w:trPr>
        <w:tc>
          <w:tcPr>
            <w:tcW w:w="1526" w:type="dxa"/>
          </w:tcPr>
          <w:p w14:paraId="2837EEAF" w14:textId="77777777" w:rsidR="00E23EC9" w:rsidRPr="00AB2F89" w:rsidRDefault="00E23EC9" w:rsidP="008814EF">
            <w:pPr>
              <w:rPr>
                <w:rFonts w:ascii="Times New Roman" w:eastAsia="Times New Roman" w:hAnsi="Times New Roman" w:cs="Times New Roman"/>
                <w:sz w:val="22"/>
                <w:szCs w:val="22"/>
              </w:rPr>
            </w:pPr>
            <w:r w:rsidRPr="00AB2F89">
              <w:rPr>
                <w:rFonts w:ascii="Times New Roman" w:hAnsi="Times New Roman" w:cs="Times New Roman"/>
                <w:sz w:val="22"/>
                <w:szCs w:val="22"/>
              </w:rPr>
              <w:t>Use Case 3-5</w:t>
            </w:r>
          </w:p>
        </w:tc>
        <w:tc>
          <w:tcPr>
            <w:tcW w:w="1310" w:type="dxa"/>
            <w:shd w:val="clear" w:color="auto" w:fill="auto"/>
          </w:tcPr>
          <w:p w14:paraId="04CC7BC8" w14:textId="77777777" w:rsidR="00E23EC9" w:rsidRPr="00AB2F89" w:rsidRDefault="00E23EC9" w:rsidP="008814EF">
            <w:pPr>
              <w:jc w:val="center"/>
              <w:rPr>
                <w:rFonts w:ascii="Times New Roman" w:eastAsia="Times New Roman" w:hAnsi="Times New Roman" w:cs="Times New Roman"/>
                <w:sz w:val="22"/>
                <w:szCs w:val="22"/>
              </w:rPr>
            </w:pPr>
          </w:p>
        </w:tc>
        <w:tc>
          <w:tcPr>
            <w:tcW w:w="1281" w:type="dxa"/>
            <w:shd w:val="clear" w:color="auto" w:fill="auto"/>
          </w:tcPr>
          <w:p w14:paraId="33B550B8" w14:textId="77777777" w:rsidR="00E23EC9" w:rsidRPr="00AB2F89" w:rsidRDefault="00E23EC9" w:rsidP="008814EF">
            <w:pPr>
              <w:jc w:val="center"/>
              <w:rPr>
                <w:rFonts w:ascii="Times New Roman" w:eastAsia="Times New Roman" w:hAnsi="Times New Roman" w:cs="Times New Roman"/>
                <w:sz w:val="22"/>
                <w:szCs w:val="22"/>
              </w:rPr>
            </w:pPr>
          </w:p>
        </w:tc>
        <w:tc>
          <w:tcPr>
            <w:tcW w:w="1333" w:type="dxa"/>
            <w:shd w:val="clear" w:color="auto" w:fill="auto"/>
          </w:tcPr>
          <w:p w14:paraId="4DE66B00"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376" w:type="dxa"/>
            <w:shd w:val="clear" w:color="auto" w:fill="auto"/>
          </w:tcPr>
          <w:p w14:paraId="1BA3B5C5"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r>
      <w:tr w:rsidR="00E23EC9" w:rsidRPr="00AB2F89" w14:paraId="7965FE31" w14:textId="77777777" w:rsidTr="008814EF">
        <w:trPr>
          <w:jc w:val="center"/>
        </w:trPr>
        <w:tc>
          <w:tcPr>
            <w:tcW w:w="1526" w:type="dxa"/>
          </w:tcPr>
          <w:p w14:paraId="5AF9732A" w14:textId="77777777" w:rsidR="00E23EC9" w:rsidRPr="00AB2F89" w:rsidRDefault="00E23EC9" w:rsidP="008814EF">
            <w:pPr>
              <w:rPr>
                <w:rFonts w:ascii="Times New Roman" w:eastAsia="Times New Roman" w:hAnsi="Times New Roman" w:cs="Times New Roman"/>
                <w:sz w:val="22"/>
                <w:szCs w:val="22"/>
              </w:rPr>
            </w:pPr>
            <w:r w:rsidRPr="00AB2F89">
              <w:rPr>
                <w:rFonts w:ascii="Times New Roman" w:hAnsi="Times New Roman" w:cs="Times New Roman"/>
                <w:sz w:val="22"/>
                <w:szCs w:val="22"/>
              </w:rPr>
              <w:t>Use Case 3-6</w:t>
            </w:r>
          </w:p>
        </w:tc>
        <w:tc>
          <w:tcPr>
            <w:tcW w:w="1310" w:type="dxa"/>
            <w:shd w:val="clear" w:color="auto" w:fill="auto"/>
          </w:tcPr>
          <w:p w14:paraId="2EC3F77D"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281" w:type="dxa"/>
            <w:shd w:val="clear" w:color="auto" w:fill="auto"/>
          </w:tcPr>
          <w:p w14:paraId="2EFA3919"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333" w:type="dxa"/>
            <w:shd w:val="clear" w:color="auto" w:fill="auto"/>
          </w:tcPr>
          <w:p w14:paraId="506D40E2"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376" w:type="dxa"/>
            <w:shd w:val="clear" w:color="auto" w:fill="auto"/>
          </w:tcPr>
          <w:p w14:paraId="0A5EFEEA"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r>
      <w:tr w:rsidR="00E23EC9" w:rsidRPr="00AB2F89" w14:paraId="65B163C3" w14:textId="77777777" w:rsidTr="008814EF">
        <w:trPr>
          <w:jc w:val="center"/>
        </w:trPr>
        <w:tc>
          <w:tcPr>
            <w:tcW w:w="1526" w:type="dxa"/>
          </w:tcPr>
          <w:p w14:paraId="58D59DED" w14:textId="77777777" w:rsidR="00E23EC9" w:rsidRPr="00AB2F89" w:rsidRDefault="00E23EC9" w:rsidP="008814EF">
            <w:pPr>
              <w:rPr>
                <w:rFonts w:ascii="Times New Roman" w:eastAsia="Times New Roman" w:hAnsi="Times New Roman" w:cs="Times New Roman"/>
                <w:sz w:val="22"/>
                <w:szCs w:val="22"/>
              </w:rPr>
            </w:pPr>
            <w:r w:rsidRPr="00AB2F89">
              <w:rPr>
                <w:rFonts w:ascii="Times New Roman" w:hAnsi="Times New Roman" w:cs="Times New Roman"/>
                <w:sz w:val="22"/>
                <w:szCs w:val="22"/>
              </w:rPr>
              <w:t>Use Case 3-7</w:t>
            </w:r>
          </w:p>
        </w:tc>
        <w:tc>
          <w:tcPr>
            <w:tcW w:w="1310" w:type="dxa"/>
            <w:shd w:val="clear" w:color="auto" w:fill="auto"/>
          </w:tcPr>
          <w:p w14:paraId="16187E51"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281" w:type="dxa"/>
            <w:shd w:val="clear" w:color="auto" w:fill="auto"/>
          </w:tcPr>
          <w:p w14:paraId="44B2AE82"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333" w:type="dxa"/>
            <w:shd w:val="clear" w:color="auto" w:fill="auto"/>
          </w:tcPr>
          <w:p w14:paraId="15DD9D33" w14:textId="77777777" w:rsidR="00E23EC9" w:rsidRPr="00AB2F89" w:rsidRDefault="00E23EC9" w:rsidP="008814EF">
            <w:pPr>
              <w:jc w:val="center"/>
              <w:rPr>
                <w:rFonts w:ascii="Times New Roman" w:eastAsia="Times New Roman" w:hAnsi="Times New Roman" w:cs="Times New Roman"/>
                <w:sz w:val="22"/>
                <w:szCs w:val="22"/>
              </w:rPr>
            </w:pPr>
          </w:p>
        </w:tc>
        <w:tc>
          <w:tcPr>
            <w:tcW w:w="1376" w:type="dxa"/>
            <w:shd w:val="clear" w:color="auto" w:fill="auto"/>
          </w:tcPr>
          <w:p w14:paraId="71E47D8C" w14:textId="77777777" w:rsidR="00E23EC9" w:rsidRPr="00AB2F89" w:rsidRDefault="00E23EC9" w:rsidP="008814EF">
            <w:pPr>
              <w:jc w:val="center"/>
              <w:rPr>
                <w:rFonts w:ascii="Times New Roman" w:eastAsia="Times New Roman" w:hAnsi="Times New Roman" w:cs="Times New Roman"/>
                <w:sz w:val="22"/>
                <w:szCs w:val="22"/>
              </w:rPr>
            </w:pPr>
          </w:p>
        </w:tc>
      </w:tr>
      <w:tr w:rsidR="00E23EC9" w:rsidRPr="00AB2F89" w14:paraId="53D62719" w14:textId="77777777" w:rsidTr="008814EF">
        <w:trPr>
          <w:jc w:val="center"/>
        </w:trPr>
        <w:tc>
          <w:tcPr>
            <w:tcW w:w="1526" w:type="dxa"/>
          </w:tcPr>
          <w:p w14:paraId="614D0C13" w14:textId="77777777" w:rsidR="00E23EC9" w:rsidRPr="00AB2F89" w:rsidRDefault="00E23EC9" w:rsidP="008814EF">
            <w:pPr>
              <w:rPr>
                <w:rFonts w:ascii="Times New Roman" w:eastAsia="Times New Roman" w:hAnsi="Times New Roman" w:cs="Times New Roman"/>
                <w:sz w:val="22"/>
                <w:szCs w:val="22"/>
              </w:rPr>
            </w:pPr>
            <w:r w:rsidRPr="00AB2F89">
              <w:rPr>
                <w:rFonts w:ascii="Times New Roman" w:hAnsi="Times New Roman" w:cs="Times New Roman"/>
                <w:sz w:val="22"/>
                <w:szCs w:val="22"/>
              </w:rPr>
              <w:t>Use Case 3-8</w:t>
            </w:r>
          </w:p>
        </w:tc>
        <w:tc>
          <w:tcPr>
            <w:tcW w:w="1310" w:type="dxa"/>
            <w:shd w:val="clear" w:color="auto" w:fill="auto"/>
          </w:tcPr>
          <w:p w14:paraId="63D525BE"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281" w:type="dxa"/>
            <w:shd w:val="clear" w:color="auto" w:fill="auto"/>
          </w:tcPr>
          <w:p w14:paraId="0315D8FF"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333" w:type="dxa"/>
            <w:shd w:val="clear" w:color="auto" w:fill="auto"/>
          </w:tcPr>
          <w:p w14:paraId="7832627C" w14:textId="77777777" w:rsidR="00E23EC9" w:rsidRPr="00AB2F89" w:rsidRDefault="00E23EC9" w:rsidP="008814EF">
            <w:pPr>
              <w:jc w:val="center"/>
              <w:rPr>
                <w:rFonts w:ascii="Times New Roman" w:eastAsia="Times New Roman" w:hAnsi="Times New Roman" w:cs="Times New Roman"/>
                <w:sz w:val="22"/>
                <w:szCs w:val="22"/>
              </w:rPr>
            </w:pPr>
          </w:p>
        </w:tc>
        <w:tc>
          <w:tcPr>
            <w:tcW w:w="1376" w:type="dxa"/>
            <w:shd w:val="clear" w:color="auto" w:fill="auto"/>
          </w:tcPr>
          <w:p w14:paraId="3FF92390" w14:textId="77777777" w:rsidR="00E23EC9" w:rsidRPr="00AB2F89" w:rsidRDefault="00E23EC9" w:rsidP="008814EF">
            <w:pPr>
              <w:jc w:val="center"/>
              <w:rPr>
                <w:rFonts w:ascii="Times New Roman" w:eastAsia="Times New Roman" w:hAnsi="Times New Roman" w:cs="Times New Roman"/>
                <w:sz w:val="22"/>
                <w:szCs w:val="22"/>
              </w:rPr>
            </w:pPr>
          </w:p>
        </w:tc>
      </w:tr>
      <w:tr w:rsidR="00E23EC9" w:rsidRPr="00AB2F89" w14:paraId="17D7B0DB" w14:textId="77777777" w:rsidTr="008814EF">
        <w:trPr>
          <w:jc w:val="center"/>
        </w:trPr>
        <w:tc>
          <w:tcPr>
            <w:tcW w:w="1526" w:type="dxa"/>
          </w:tcPr>
          <w:p w14:paraId="59A6D77A" w14:textId="77777777" w:rsidR="00E23EC9" w:rsidRPr="00AB2F89" w:rsidRDefault="00E23EC9" w:rsidP="008814EF">
            <w:pPr>
              <w:rPr>
                <w:rFonts w:ascii="Times New Roman" w:eastAsia="Times New Roman" w:hAnsi="Times New Roman" w:cs="Times New Roman"/>
                <w:sz w:val="22"/>
                <w:szCs w:val="22"/>
              </w:rPr>
            </w:pPr>
            <w:r w:rsidRPr="00AB2F89">
              <w:rPr>
                <w:rFonts w:ascii="Times New Roman" w:hAnsi="Times New Roman" w:cs="Times New Roman"/>
                <w:sz w:val="22"/>
                <w:szCs w:val="22"/>
              </w:rPr>
              <w:t>Use Case 4-1</w:t>
            </w:r>
          </w:p>
        </w:tc>
        <w:tc>
          <w:tcPr>
            <w:tcW w:w="1310" w:type="dxa"/>
            <w:shd w:val="clear" w:color="auto" w:fill="auto"/>
          </w:tcPr>
          <w:p w14:paraId="70A544A6"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281" w:type="dxa"/>
            <w:shd w:val="clear" w:color="auto" w:fill="auto"/>
          </w:tcPr>
          <w:p w14:paraId="0F4792A3"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333" w:type="dxa"/>
            <w:shd w:val="clear" w:color="auto" w:fill="auto"/>
          </w:tcPr>
          <w:p w14:paraId="47D13448"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376" w:type="dxa"/>
            <w:shd w:val="clear" w:color="auto" w:fill="auto"/>
          </w:tcPr>
          <w:p w14:paraId="3FCF896B"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r>
      <w:tr w:rsidR="00E23EC9" w:rsidRPr="00AB2F89" w14:paraId="0B5117FA" w14:textId="77777777" w:rsidTr="008814EF">
        <w:trPr>
          <w:jc w:val="center"/>
        </w:trPr>
        <w:tc>
          <w:tcPr>
            <w:tcW w:w="1526" w:type="dxa"/>
          </w:tcPr>
          <w:p w14:paraId="48A87303" w14:textId="77777777" w:rsidR="00E23EC9" w:rsidRPr="00AB2F89" w:rsidRDefault="00E23EC9" w:rsidP="008814EF">
            <w:pPr>
              <w:rPr>
                <w:rFonts w:ascii="Times New Roman" w:eastAsia="Times New Roman" w:hAnsi="Times New Roman" w:cs="Times New Roman"/>
                <w:sz w:val="22"/>
                <w:szCs w:val="22"/>
              </w:rPr>
            </w:pPr>
            <w:r w:rsidRPr="00AB2F89">
              <w:rPr>
                <w:rFonts w:ascii="Times New Roman" w:hAnsi="Times New Roman" w:cs="Times New Roman"/>
                <w:sz w:val="22"/>
                <w:szCs w:val="22"/>
              </w:rPr>
              <w:t>Use Case 4-2</w:t>
            </w:r>
          </w:p>
        </w:tc>
        <w:tc>
          <w:tcPr>
            <w:tcW w:w="1310" w:type="dxa"/>
            <w:shd w:val="clear" w:color="auto" w:fill="auto"/>
          </w:tcPr>
          <w:p w14:paraId="01510F70"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281" w:type="dxa"/>
            <w:shd w:val="clear" w:color="auto" w:fill="auto"/>
          </w:tcPr>
          <w:p w14:paraId="1DC9EAE5"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333" w:type="dxa"/>
            <w:shd w:val="clear" w:color="auto" w:fill="auto"/>
          </w:tcPr>
          <w:p w14:paraId="6645174D"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376" w:type="dxa"/>
            <w:shd w:val="clear" w:color="auto" w:fill="auto"/>
          </w:tcPr>
          <w:p w14:paraId="039BCE97"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r>
      <w:tr w:rsidR="00E23EC9" w:rsidRPr="00AB2F89" w14:paraId="287254B5" w14:textId="77777777" w:rsidTr="008814EF">
        <w:trPr>
          <w:jc w:val="center"/>
        </w:trPr>
        <w:tc>
          <w:tcPr>
            <w:tcW w:w="1526" w:type="dxa"/>
          </w:tcPr>
          <w:p w14:paraId="4111903C" w14:textId="77777777" w:rsidR="00E23EC9" w:rsidRPr="00AB2F89" w:rsidRDefault="00E23EC9" w:rsidP="008814EF">
            <w:pPr>
              <w:rPr>
                <w:rFonts w:ascii="Times New Roman" w:eastAsia="Times New Roman" w:hAnsi="Times New Roman" w:cs="Times New Roman"/>
                <w:sz w:val="22"/>
                <w:szCs w:val="22"/>
              </w:rPr>
            </w:pPr>
            <w:r w:rsidRPr="00AB2F89">
              <w:rPr>
                <w:rFonts w:ascii="Times New Roman" w:hAnsi="Times New Roman" w:cs="Times New Roman"/>
                <w:sz w:val="22"/>
                <w:szCs w:val="22"/>
              </w:rPr>
              <w:t>Use Case 4-3</w:t>
            </w:r>
          </w:p>
        </w:tc>
        <w:tc>
          <w:tcPr>
            <w:tcW w:w="1310" w:type="dxa"/>
            <w:shd w:val="clear" w:color="auto" w:fill="auto"/>
          </w:tcPr>
          <w:p w14:paraId="59D73366"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281" w:type="dxa"/>
            <w:shd w:val="clear" w:color="auto" w:fill="auto"/>
          </w:tcPr>
          <w:p w14:paraId="2FDBB595"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333" w:type="dxa"/>
            <w:shd w:val="clear" w:color="auto" w:fill="auto"/>
          </w:tcPr>
          <w:p w14:paraId="1AD1F3B1"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c>
          <w:tcPr>
            <w:tcW w:w="1376" w:type="dxa"/>
            <w:shd w:val="clear" w:color="auto" w:fill="auto"/>
          </w:tcPr>
          <w:p w14:paraId="037E899F" w14:textId="77777777" w:rsidR="00E23EC9" w:rsidRPr="00AB2F89" w:rsidRDefault="00E23EC9" w:rsidP="008814EF">
            <w:pPr>
              <w:jc w:val="center"/>
              <w:rPr>
                <w:rFonts w:ascii="Times New Roman" w:eastAsia="Times New Roman" w:hAnsi="Times New Roman" w:cs="Times New Roman"/>
                <w:sz w:val="22"/>
                <w:szCs w:val="22"/>
              </w:rPr>
            </w:pPr>
            <w:r w:rsidRPr="00AB2F89">
              <w:rPr>
                <w:rFonts w:ascii="Segoe UI Symbol" w:hAnsi="Segoe UI Symbol" w:cs="Segoe UI Symbol"/>
                <w:sz w:val="22"/>
                <w:szCs w:val="22"/>
              </w:rPr>
              <w:t>✔</w:t>
            </w:r>
          </w:p>
        </w:tc>
      </w:tr>
    </w:tbl>
    <w:p w14:paraId="45286338" w14:textId="77777777" w:rsidR="00E23EC9" w:rsidRPr="009D1A31" w:rsidRDefault="00E23EC9" w:rsidP="00E23EC9">
      <w:pPr>
        <w:rPr>
          <w:rFonts w:ascii="Times New Roman" w:eastAsia="Times New Roman" w:hAnsi="Times New Roman" w:cs="Times New Roman"/>
          <w:sz w:val="20"/>
          <w:szCs w:val="20"/>
        </w:rPr>
      </w:pPr>
    </w:p>
    <w:p w14:paraId="39732F6A" w14:textId="77777777" w:rsidR="00E23EC9" w:rsidRPr="009D1A31" w:rsidRDefault="00E23EC9" w:rsidP="00E23EC9">
      <w:pPr>
        <w:rPr>
          <w:rFonts w:ascii="Times New Roman" w:hAnsi="Times New Roman" w:cs="Times New Roman"/>
        </w:rPr>
      </w:pPr>
    </w:p>
    <w:p w14:paraId="12EEC7B5" w14:textId="77777777" w:rsidR="00E23EC9" w:rsidRPr="001E2E55" w:rsidRDefault="00E23EC9" w:rsidP="00E23EC9">
      <w:pPr>
        <w:widowControl w:val="0"/>
        <w:rPr>
          <w:rFonts w:ascii="Times New Roman" w:hAnsi="Times New Roman" w:cs="Times New Roman"/>
        </w:rPr>
      </w:pPr>
    </w:p>
    <w:p w14:paraId="6D702831" w14:textId="77777777" w:rsidR="00E23EC9" w:rsidRPr="001E2E55" w:rsidRDefault="00E23EC9" w:rsidP="00E23EC9">
      <w:pPr>
        <w:widowControl w:val="0"/>
        <w:rPr>
          <w:rFonts w:ascii="Times New Roman" w:hAnsi="Times New Roman" w:cs="Times New Roman"/>
        </w:rPr>
      </w:pPr>
    </w:p>
    <w:p w14:paraId="02C2DDE9" w14:textId="77777777" w:rsidR="00E23EC9" w:rsidRPr="001E2E55" w:rsidRDefault="00E23EC9" w:rsidP="00E23EC9">
      <w:pPr>
        <w:widowControl w:val="0"/>
        <w:rPr>
          <w:rFonts w:ascii="Times New Roman" w:hAnsi="Times New Roman" w:cs="Times New Roman"/>
        </w:rPr>
      </w:pPr>
    </w:p>
    <w:p w14:paraId="0D361AD4" w14:textId="77777777" w:rsidR="003B5F36" w:rsidRDefault="003B5F36" w:rsidP="00E23EC9">
      <w:pPr>
        <w:widowControl w:val="0"/>
        <w:rPr>
          <w:rFonts w:ascii="Times New Roman" w:hAnsi="Times New Roman" w:cs="Times New Roman"/>
          <w:sz w:val="36"/>
          <w:szCs w:val="36"/>
        </w:rPr>
      </w:pPr>
    </w:p>
    <w:p w14:paraId="08C7DBBC" w14:textId="77777777" w:rsidR="00E23EC9" w:rsidRPr="003C71DA" w:rsidRDefault="00E23EC9" w:rsidP="003C71DA">
      <w:pPr>
        <w:pStyle w:val="Heading1"/>
        <w:rPr>
          <w:rFonts w:ascii="Times New Roman" w:hAnsi="Times New Roman" w:cs="Times New Roman"/>
          <w:color w:val="auto"/>
          <w:sz w:val="40"/>
        </w:rPr>
      </w:pPr>
      <w:bookmarkStart w:id="360" w:name="_Toc381677386"/>
      <w:r w:rsidRPr="003C71DA">
        <w:rPr>
          <w:rFonts w:ascii="Times New Roman" w:hAnsi="Times New Roman" w:cs="Times New Roman"/>
          <w:color w:val="auto"/>
          <w:sz w:val="40"/>
        </w:rPr>
        <w:lastRenderedPageBreak/>
        <w:t>Chapter Five References</w:t>
      </w:r>
      <w:bookmarkEnd w:id="360"/>
    </w:p>
    <w:p w14:paraId="76457597" w14:textId="77777777" w:rsidR="00E23EC9" w:rsidRPr="001E2E55" w:rsidRDefault="00E23EC9" w:rsidP="00E23EC9">
      <w:pPr>
        <w:widowControl w:val="0"/>
        <w:rPr>
          <w:rFonts w:ascii="Times New Roman" w:hAnsi="Times New Roman" w:cs="Times New Roman"/>
        </w:rPr>
      </w:pPr>
    </w:p>
    <w:p w14:paraId="61BD1ED3" w14:textId="77777777" w:rsidR="00E23EC9" w:rsidRPr="001E2E55" w:rsidRDefault="00E23EC9" w:rsidP="00E23EC9">
      <w:pPr>
        <w:widowControl w:val="0"/>
        <w:rPr>
          <w:rFonts w:ascii="Times New Roman" w:hAnsi="Times New Roman" w:cs="Times New Roman"/>
        </w:rPr>
      </w:pPr>
      <w:r w:rsidRPr="001E2E55">
        <w:rPr>
          <w:rFonts w:ascii="Times New Roman" w:hAnsi="Times New Roman" w:cs="Times New Roman"/>
        </w:rPr>
        <w:t xml:space="preserve">[1] </w:t>
      </w:r>
      <w:commentRangeStart w:id="361"/>
      <w:r w:rsidRPr="001E2E55">
        <w:rPr>
          <w:rFonts w:ascii="Times New Roman" w:hAnsi="Times New Roman" w:cs="Times New Roman"/>
        </w:rPr>
        <w:t>ISO 29110</w:t>
      </w:r>
      <w:commentRangeEnd w:id="361"/>
      <w:r w:rsidR="00E42015">
        <w:rPr>
          <w:rStyle w:val="CommentReference"/>
          <w:rFonts w:ascii="Arial" w:eastAsia="Arial" w:hAnsi="Arial" w:cs="Cordia New"/>
          <w:color w:val="000000"/>
        </w:rPr>
        <w:commentReference w:id="361"/>
      </w:r>
    </w:p>
    <w:p w14:paraId="2F5474D2" w14:textId="77777777" w:rsidR="00E23EC9" w:rsidRPr="001E2E55" w:rsidRDefault="00E23EC9" w:rsidP="00E23EC9">
      <w:pPr>
        <w:widowControl w:val="0"/>
        <w:rPr>
          <w:rFonts w:ascii="Times New Roman" w:hAnsi="Times New Roman" w:cs="Times New Roman"/>
        </w:rPr>
      </w:pPr>
      <w:r w:rsidRPr="001E2E55">
        <w:rPr>
          <w:rFonts w:ascii="Times New Roman" w:hAnsi="Times New Roman" w:cs="Times New Roman"/>
        </w:rPr>
        <w:t>DATE 24/1/2014</w:t>
      </w:r>
    </w:p>
    <w:p w14:paraId="561272E8" w14:textId="77777777" w:rsidR="00E23EC9" w:rsidRPr="001E2E55" w:rsidRDefault="008814EF" w:rsidP="00E23EC9">
      <w:pPr>
        <w:widowControl w:val="0"/>
        <w:rPr>
          <w:rFonts w:ascii="Times New Roman" w:hAnsi="Times New Roman" w:cs="Times New Roman"/>
        </w:rPr>
      </w:pPr>
      <w:r>
        <w:fldChar w:fldCharType="begin"/>
      </w:r>
      <w:r>
        <w:instrText xml:space="preserve"> HYPERLINK "http://en.wikipedia.org/wiki/ISO_29110" \h </w:instrText>
      </w:r>
      <w:r>
        <w:fldChar w:fldCharType="separate"/>
      </w:r>
      <w:r w:rsidR="00E23EC9" w:rsidRPr="001E2E55">
        <w:rPr>
          <w:rFonts w:ascii="Times New Roman" w:hAnsi="Times New Roman" w:cs="Times New Roman"/>
        </w:rPr>
        <w:t>http://en.wikipedia.org/wiki/ISO_29110</w:t>
      </w:r>
      <w:r>
        <w:rPr>
          <w:rFonts w:ascii="Times New Roman" w:hAnsi="Times New Roman" w:cs="Times New Roman"/>
        </w:rPr>
        <w:fldChar w:fldCharType="end"/>
      </w:r>
    </w:p>
    <w:p w14:paraId="1CCF0739" w14:textId="77777777" w:rsidR="00E23EC9" w:rsidRPr="001E2E55" w:rsidRDefault="00E23EC9" w:rsidP="00E23EC9">
      <w:pPr>
        <w:widowControl w:val="0"/>
        <w:rPr>
          <w:rFonts w:ascii="Times New Roman" w:hAnsi="Times New Roman" w:cs="Times New Roman"/>
        </w:rPr>
      </w:pPr>
    </w:p>
    <w:p w14:paraId="4D54E07C" w14:textId="77777777" w:rsidR="00E23EC9" w:rsidRPr="001E2E55" w:rsidRDefault="00E23EC9" w:rsidP="00E23EC9">
      <w:pPr>
        <w:widowControl w:val="0"/>
        <w:rPr>
          <w:rFonts w:ascii="Times New Roman" w:hAnsi="Times New Roman" w:cs="Times New Roman"/>
        </w:rPr>
      </w:pPr>
      <w:commentRangeStart w:id="362"/>
      <w:r w:rsidRPr="001E2E55">
        <w:rPr>
          <w:rFonts w:ascii="Times New Roman" w:hAnsi="Times New Roman" w:cs="Times New Roman"/>
        </w:rPr>
        <w:t>[2] Cloud computing</w:t>
      </w:r>
      <w:commentRangeEnd w:id="362"/>
      <w:r w:rsidR="00E42015">
        <w:rPr>
          <w:rStyle w:val="CommentReference"/>
          <w:rFonts w:ascii="Arial" w:eastAsia="Arial" w:hAnsi="Arial" w:cs="Cordia New"/>
          <w:color w:val="000000"/>
        </w:rPr>
        <w:commentReference w:id="362"/>
      </w:r>
    </w:p>
    <w:p w14:paraId="4C34D986" w14:textId="77777777" w:rsidR="00E23EC9" w:rsidRPr="001E2E55" w:rsidRDefault="00E23EC9" w:rsidP="00E23EC9">
      <w:pPr>
        <w:widowControl w:val="0"/>
        <w:rPr>
          <w:rFonts w:ascii="Times New Roman" w:hAnsi="Times New Roman" w:cs="Times New Roman"/>
        </w:rPr>
      </w:pPr>
      <w:r w:rsidRPr="001E2E55">
        <w:rPr>
          <w:rFonts w:ascii="Times New Roman" w:hAnsi="Times New Roman" w:cs="Times New Roman"/>
        </w:rPr>
        <w:t>DATE 24/1/2014</w:t>
      </w:r>
    </w:p>
    <w:p w14:paraId="2289D9C6" w14:textId="77777777" w:rsidR="00E23EC9" w:rsidRDefault="008814EF" w:rsidP="00E23EC9">
      <w:pPr>
        <w:widowControl w:val="0"/>
        <w:rPr>
          <w:rFonts w:ascii="Times New Roman" w:hAnsi="Times New Roman" w:cs="Times New Roman"/>
        </w:rPr>
      </w:pPr>
      <w:r>
        <w:fldChar w:fldCharType="begin"/>
      </w:r>
      <w:r>
        <w:instrText xml:space="preserve"> HYPERLINK "http://www.infoworld.com/d/cloud-computing/what-cloud-computing-really-means-031" </w:instrText>
      </w:r>
      <w:r>
        <w:fldChar w:fldCharType="separate"/>
      </w:r>
      <w:r w:rsidR="00E23EC9" w:rsidRPr="006B5552">
        <w:rPr>
          <w:rStyle w:val="Hyperlink"/>
          <w:rFonts w:ascii="Times New Roman" w:hAnsi="Times New Roman" w:cs="Times New Roman"/>
        </w:rPr>
        <w:t>http://www.infoworld.com/d/cloud-computing/what-cloud-computing-really-means-031</w:t>
      </w:r>
      <w:r>
        <w:rPr>
          <w:rStyle w:val="Hyperlink"/>
          <w:rFonts w:ascii="Times New Roman" w:hAnsi="Times New Roman" w:cs="Times New Roman"/>
        </w:rPr>
        <w:fldChar w:fldCharType="end"/>
      </w:r>
    </w:p>
    <w:p w14:paraId="1D745095" w14:textId="77777777" w:rsidR="00E23EC9" w:rsidRPr="001E2E55" w:rsidRDefault="00E23EC9" w:rsidP="00E23EC9">
      <w:pPr>
        <w:widowControl w:val="0"/>
        <w:rPr>
          <w:rFonts w:ascii="Times New Roman" w:hAnsi="Times New Roman" w:cs="Times New Roman"/>
        </w:rPr>
      </w:pPr>
    </w:p>
    <w:p w14:paraId="12441AD4" w14:textId="77777777" w:rsidR="00E23EC9" w:rsidRPr="001E2E55" w:rsidRDefault="00E23EC9" w:rsidP="00E23EC9">
      <w:pPr>
        <w:widowControl w:val="0"/>
        <w:rPr>
          <w:rFonts w:ascii="Times New Roman" w:hAnsi="Times New Roman" w:cs="Times New Roman"/>
        </w:rPr>
      </w:pPr>
      <w:r w:rsidRPr="001E2E55">
        <w:rPr>
          <w:rFonts w:ascii="Times New Roman" w:hAnsi="Times New Roman" w:cs="Times New Roman"/>
        </w:rPr>
        <w:t>[3].Net framework</w:t>
      </w:r>
    </w:p>
    <w:p w14:paraId="59C6016B" w14:textId="77777777" w:rsidR="00E23EC9" w:rsidRPr="001E2E55" w:rsidRDefault="00E23EC9" w:rsidP="00E23EC9">
      <w:pPr>
        <w:widowControl w:val="0"/>
        <w:rPr>
          <w:rFonts w:ascii="Times New Roman" w:hAnsi="Times New Roman" w:cs="Times New Roman"/>
        </w:rPr>
      </w:pPr>
      <w:r w:rsidRPr="001E2E55">
        <w:rPr>
          <w:rFonts w:ascii="Times New Roman" w:hAnsi="Times New Roman" w:cs="Times New Roman"/>
        </w:rPr>
        <w:t>DATE 29/1/2014</w:t>
      </w:r>
    </w:p>
    <w:p w14:paraId="1C314DE0" w14:textId="77777777" w:rsidR="00E23EC9" w:rsidRDefault="008814EF" w:rsidP="00E23EC9">
      <w:pPr>
        <w:widowControl w:val="0"/>
        <w:rPr>
          <w:rFonts w:ascii="Times New Roman" w:hAnsi="Times New Roman" w:cs="Times New Roman"/>
        </w:rPr>
      </w:pPr>
      <w:r>
        <w:fldChar w:fldCharType="begin"/>
      </w:r>
      <w:r>
        <w:instrText xml:space="preserve"> HYPERLINK "http://msdn.microsoft.com/en-us/library/ms644566(v=vs.85).aspx" </w:instrText>
      </w:r>
      <w:r>
        <w:fldChar w:fldCharType="separate"/>
      </w:r>
      <w:r w:rsidR="00E23EC9" w:rsidRPr="006B5552">
        <w:rPr>
          <w:rStyle w:val="Hyperlink"/>
          <w:rFonts w:ascii="Times New Roman" w:hAnsi="Times New Roman" w:cs="Times New Roman"/>
        </w:rPr>
        <w:t>http://msdn.microsoft.com/en-us/library/ms644566(v=vs.85).aspx</w:t>
      </w:r>
      <w:r>
        <w:rPr>
          <w:rStyle w:val="Hyperlink"/>
          <w:rFonts w:ascii="Times New Roman" w:hAnsi="Times New Roman" w:cs="Times New Roman"/>
        </w:rPr>
        <w:fldChar w:fldCharType="end"/>
      </w:r>
    </w:p>
    <w:p w14:paraId="2A854259" w14:textId="77777777" w:rsidR="00E23EC9" w:rsidRPr="001E2E55" w:rsidRDefault="00E23EC9" w:rsidP="00E23EC9">
      <w:pPr>
        <w:widowControl w:val="0"/>
        <w:rPr>
          <w:rFonts w:ascii="Times New Roman" w:hAnsi="Times New Roman" w:cs="Times New Roman"/>
        </w:rPr>
      </w:pPr>
    </w:p>
    <w:p w14:paraId="554F1E1B" w14:textId="77777777" w:rsidR="00E23EC9" w:rsidRPr="001E2E55" w:rsidRDefault="00E23EC9" w:rsidP="00E23EC9">
      <w:pPr>
        <w:widowControl w:val="0"/>
        <w:rPr>
          <w:rFonts w:ascii="Times New Roman" w:hAnsi="Times New Roman" w:cs="Times New Roman"/>
        </w:rPr>
      </w:pPr>
      <w:r w:rsidRPr="001E2E55">
        <w:rPr>
          <w:rFonts w:ascii="Times New Roman" w:hAnsi="Times New Roman" w:cs="Times New Roman"/>
        </w:rPr>
        <w:t>[</w:t>
      </w:r>
      <w:commentRangeStart w:id="363"/>
      <w:r w:rsidRPr="001E2E55">
        <w:rPr>
          <w:rFonts w:ascii="Times New Roman" w:hAnsi="Times New Roman" w:cs="Times New Roman"/>
        </w:rPr>
        <w:t xml:space="preserve">4] </w:t>
      </w:r>
      <w:r>
        <w:rPr>
          <w:rFonts w:ascii="Times New Roman" w:hAnsi="Times New Roman" w:cs="Times New Roman"/>
        </w:rPr>
        <w:t>Phone Gap</w:t>
      </w:r>
      <w:commentRangeEnd w:id="363"/>
      <w:r w:rsidR="00E42015">
        <w:rPr>
          <w:rStyle w:val="CommentReference"/>
          <w:rFonts w:ascii="Arial" w:eastAsia="Arial" w:hAnsi="Arial" w:cs="Cordia New"/>
          <w:color w:val="000000"/>
        </w:rPr>
        <w:commentReference w:id="363"/>
      </w:r>
    </w:p>
    <w:p w14:paraId="5742E07A" w14:textId="77777777" w:rsidR="00E23EC9" w:rsidRPr="001E2E55" w:rsidRDefault="00E23EC9" w:rsidP="00E23EC9">
      <w:pPr>
        <w:widowControl w:val="0"/>
        <w:rPr>
          <w:rFonts w:ascii="Times New Roman" w:hAnsi="Times New Roman" w:cs="Times New Roman"/>
        </w:rPr>
      </w:pPr>
      <w:r w:rsidRPr="001E2E55">
        <w:rPr>
          <w:rFonts w:ascii="Times New Roman" w:hAnsi="Times New Roman" w:cs="Times New Roman"/>
        </w:rPr>
        <w:t>DATE 2/</w:t>
      </w:r>
      <w:r>
        <w:rPr>
          <w:rFonts w:ascii="Times New Roman" w:hAnsi="Times New Roman" w:cs="Times New Roman"/>
        </w:rPr>
        <w:t>2</w:t>
      </w:r>
      <w:r w:rsidRPr="001E2E55">
        <w:rPr>
          <w:rFonts w:ascii="Times New Roman" w:hAnsi="Times New Roman" w:cs="Times New Roman"/>
        </w:rPr>
        <w:t>/2014</w:t>
      </w:r>
    </w:p>
    <w:p w14:paraId="3BAA8D06" w14:textId="77777777" w:rsidR="00E23EC9" w:rsidRPr="001E2E55" w:rsidRDefault="00E23EC9" w:rsidP="00E23EC9">
      <w:pPr>
        <w:widowControl w:val="0"/>
        <w:rPr>
          <w:rFonts w:ascii="Times New Roman" w:hAnsi="Times New Roman" w:cs="Times New Roman"/>
        </w:rPr>
      </w:pPr>
      <w:r w:rsidRPr="00985D23">
        <w:t>http://phonegap.com/about/</w:t>
      </w:r>
      <w:r w:rsidRPr="00985D23" w:rsidDel="00985D23">
        <w:t xml:space="preserve"> </w:t>
      </w:r>
      <w:r w:rsidR="008814EF">
        <w:fldChar w:fldCharType="begin"/>
      </w:r>
      <w:r w:rsidR="008814EF">
        <w:instrText xml:space="preserve"> HYPERLINK "http://en.wikipedia.org/wiki/Xcode" </w:instrText>
      </w:r>
      <w:r w:rsidR="008814EF">
        <w:fldChar w:fldCharType="end"/>
      </w:r>
    </w:p>
    <w:p w14:paraId="18F0FDD1" w14:textId="77777777" w:rsidR="00E23EC9" w:rsidRPr="001E2E55" w:rsidRDefault="00E23EC9" w:rsidP="00E23EC9">
      <w:pPr>
        <w:widowControl w:val="0"/>
        <w:rPr>
          <w:rFonts w:ascii="Times New Roman" w:hAnsi="Times New Roman" w:cs="Times New Roman"/>
        </w:rPr>
      </w:pPr>
    </w:p>
    <w:p w14:paraId="7045FE35" w14:textId="77777777" w:rsidR="00E23EC9" w:rsidRPr="001E2E55" w:rsidRDefault="00E23EC9" w:rsidP="00E23EC9">
      <w:pPr>
        <w:widowControl w:val="0"/>
        <w:rPr>
          <w:rFonts w:ascii="Times New Roman" w:hAnsi="Times New Roman" w:cs="Times New Roman"/>
        </w:rPr>
      </w:pPr>
      <w:r w:rsidRPr="001E2E55">
        <w:rPr>
          <w:rFonts w:ascii="Times New Roman" w:hAnsi="Times New Roman" w:cs="Times New Roman"/>
        </w:rPr>
        <w:t>[5] Cloud computing</w:t>
      </w:r>
    </w:p>
    <w:p w14:paraId="48363BCD" w14:textId="77777777" w:rsidR="00E23EC9" w:rsidRPr="001E2E55" w:rsidRDefault="00E23EC9" w:rsidP="00E23EC9">
      <w:pPr>
        <w:widowControl w:val="0"/>
        <w:rPr>
          <w:rFonts w:ascii="Times New Roman" w:hAnsi="Times New Roman" w:cs="Times New Roman"/>
        </w:rPr>
      </w:pPr>
      <w:r w:rsidRPr="001E2E55">
        <w:rPr>
          <w:rFonts w:ascii="Times New Roman" w:hAnsi="Times New Roman" w:cs="Times New Roman"/>
        </w:rPr>
        <w:t>DATE 16/2/2014</w:t>
      </w:r>
    </w:p>
    <w:p w14:paraId="63A10DBF" w14:textId="77777777" w:rsidR="00E23EC9" w:rsidRPr="009D1A31" w:rsidRDefault="008814EF" w:rsidP="00E23EC9">
      <w:pPr>
        <w:pStyle w:val="CommentText"/>
        <w:rPr>
          <w:rFonts w:ascii="Times New Roman" w:hAnsi="Times New Roman" w:cs="Times New Roman"/>
        </w:rPr>
      </w:pPr>
      <w:r>
        <w:fldChar w:fldCharType="begin"/>
      </w:r>
      <w:r>
        <w:instrText xml:space="preserve"> HYPERLINK "http://en.wikipedia.org/wiki/Cloud_comuting" </w:instrText>
      </w:r>
      <w:r>
        <w:fldChar w:fldCharType="separate"/>
      </w:r>
      <w:r w:rsidR="00E23EC9" w:rsidRPr="009D1A31">
        <w:rPr>
          <w:rStyle w:val="Hyperlink"/>
          <w:rFonts w:ascii="Times New Roman" w:hAnsi="Times New Roman" w:cs="Times New Roman"/>
        </w:rPr>
        <w:t>http://en.wikipedia.org/wiki/Cloud_comuting</w:t>
      </w:r>
      <w:r>
        <w:rPr>
          <w:rStyle w:val="Hyperlink"/>
          <w:rFonts w:ascii="Times New Roman" w:hAnsi="Times New Roman" w:cs="Times New Roman"/>
        </w:rPr>
        <w:fldChar w:fldCharType="end"/>
      </w:r>
    </w:p>
    <w:p w14:paraId="34995644" w14:textId="77777777" w:rsidR="00E23EC9" w:rsidRPr="001E2E55" w:rsidRDefault="00E23EC9" w:rsidP="00E23EC9">
      <w:pPr>
        <w:widowControl w:val="0"/>
        <w:rPr>
          <w:rFonts w:ascii="Times New Roman" w:hAnsi="Times New Roman" w:cs="Times New Roman"/>
        </w:rPr>
      </w:pPr>
    </w:p>
    <w:p w14:paraId="798F4E89" w14:textId="77777777" w:rsidR="00E23EC9" w:rsidRPr="001E2E55" w:rsidRDefault="00E23EC9" w:rsidP="00E23EC9">
      <w:pPr>
        <w:widowControl w:val="0"/>
        <w:rPr>
          <w:rFonts w:ascii="Times New Roman" w:hAnsi="Times New Roman" w:cs="Times New Roman"/>
        </w:rPr>
      </w:pPr>
      <w:r>
        <w:rPr>
          <w:rFonts w:ascii="Times New Roman" w:hAnsi="Times New Roman" w:cs="Times New Roman"/>
        </w:rPr>
        <w:t>[6</w:t>
      </w:r>
      <w:r w:rsidRPr="001E2E55">
        <w:rPr>
          <w:rFonts w:ascii="Times New Roman" w:hAnsi="Times New Roman" w:cs="Times New Roman"/>
        </w:rPr>
        <w:t xml:space="preserve">] </w:t>
      </w:r>
      <w:r>
        <w:rPr>
          <w:rFonts w:ascii="Times New Roman" w:hAnsi="Times New Roman" w:cs="Times New Roman"/>
        </w:rPr>
        <w:t>HTML5</w:t>
      </w:r>
    </w:p>
    <w:p w14:paraId="09C4C3D3" w14:textId="77777777" w:rsidR="00E23EC9" w:rsidRPr="001E2E55" w:rsidRDefault="00E23EC9" w:rsidP="00E23EC9">
      <w:pPr>
        <w:widowControl w:val="0"/>
        <w:rPr>
          <w:rFonts w:ascii="Times New Roman" w:hAnsi="Times New Roman" w:cs="Times New Roman"/>
        </w:rPr>
      </w:pPr>
      <w:r w:rsidRPr="001E2E55">
        <w:rPr>
          <w:rFonts w:ascii="Times New Roman" w:hAnsi="Times New Roman" w:cs="Times New Roman"/>
        </w:rPr>
        <w:t>DATE 2/</w:t>
      </w:r>
      <w:r>
        <w:rPr>
          <w:rFonts w:ascii="Times New Roman" w:hAnsi="Times New Roman" w:cs="Times New Roman"/>
        </w:rPr>
        <w:t>2</w:t>
      </w:r>
      <w:r w:rsidRPr="001E2E55">
        <w:rPr>
          <w:rFonts w:ascii="Times New Roman" w:hAnsi="Times New Roman" w:cs="Times New Roman"/>
        </w:rPr>
        <w:t>/2014</w:t>
      </w:r>
    </w:p>
    <w:p w14:paraId="5C993869" w14:textId="77777777" w:rsidR="00E23EC9" w:rsidRDefault="008814EF" w:rsidP="00E23EC9">
      <w:pPr>
        <w:widowControl w:val="0"/>
        <w:rPr>
          <w:rFonts w:ascii="Times New Roman" w:hAnsi="Times New Roman" w:cs="Times New Roman"/>
        </w:rPr>
      </w:pPr>
      <w:r>
        <w:fldChar w:fldCharType="begin"/>
      </w:r>
      <w:r>
        <w:instrText xml:space="preserve"> HYPERLINK "http://www.microsoft.com/thailand/msdn/ie9_html5.aspx" </w:instrText>
      </w:r>
      <w:r>
        <w:fldChar w:fldCharType="separate"/>
      </w:r>
      <w:r w:rsidR="00E23EC9" w:rsidRPr="005B1E16">
        <w:rPr>
          <w:rStyle w:val="Hyperlink"/>
        </w:rPr>
        <w:t>http://www.microsoft.com/thailand/msdn/ie9_html5.aspx</w:t>
      </w:r>
      <w:r>
        <w:rPr>
          <w:rStyle w:val="Hyperlink"/>
        </w:rPr>
        <w:fldChar w:fldCharType="end"/>
      </w:r>
    </w:p>
    <w:p w14:paraId="7D160E46" w14:textId="77777777" w:rsidR="00E23EC9" w:rsidRDefault="00E23EC9" w:rsidP="00E23EC9">
      <w:pPr>
        <w:widowControl w:val="0"/>
        <w:rPr>
          <w:rFonts w:ascii="Times New Roman" w:hAnsi="Times New Roman" w:cs="Times New Roman"/>
        </w:rPr>
      </w:pPr>
      <w:commentRangeStart w:id="364"/>
    </w:p>
    <w:p w14:paraId="522E967A" w14:textId="77777777" w:rsidR="00E23EC9" w:rsidRPr="001E2E55" w:rsidRDefault="00E23EC9" w:rsidP="00E23EC9">
      <w:pPr>
        <w:widowControl w:val="0"/>
        <w:rPr>
          <w:rFonts w:ascii="Times New Roman" w:hAnsi="Times New Roman" w:cs="Times New Roman"/>
        </w:rPr>
      </w:pPr>
      <w:r>
        <w:rPr>
          <w:rFonts w:ascii="Times New Roman" w:hAnsi="Times New Roman" w:cs="Times New Roman"/>
        </w:rPr>
        <w:t>[7</w:t>
      </w:r>
      <w:r w:rsidRPr="001E2E55">
        <w:rPr>
          <w:rFonts w:ascii="Times New Roman" w:hAnsi="Times New Roman" w:cs="Times New Roman"/>
        </w:rPr>
        <w:t xml:space="preserve">] </w:t>
      </w:r>
      <w:r>
        <w:rPr>
          <w:rFonts w:ascii="Times New Roman" w:hAnsi="Times New Roman" w:cs="Times New Roman"/>
        </w:rPr>
        <w:t>VISUAL STUDIO</w:t>
      </w:r>
      <w:commentRangeEnd w:id="364"/>
      <w:r w:rsidR="00E42015">
        <w:rPr>
          <w:rStyle w:val="CommentReference"/>
          <w:rFonts w:ascii="Arial" w:eastAsia="Arial" w:hAnsi="Arial" w:cs="Cordia New"/>
          <w:color w:val="000000"/>
        </w:rPr>
        <w:commentReference w:id="364"/>
      </w:r>
    </w:p>
    <w:p w14:paraId="604FBAAF" w14:textId="77777777" w:rsidR="00E23EC9" w:rsidRPr="001E2E55" w:rsidRDefault="00E23EC9" w:rsidP="00E23EC9">
      <w:pPr>
        <w:widowControl w:val="0"/>
        <w:rPr>
          <w:rFonts w:ascii="Times New Roman" w:hAnsi="Times New Roman" w:cs="Times New Roman"/>
        </w:rPr>
      </w:pPr>
      <w:r w:rsidRPr="001E2E55">
        <w:rPr>
          <w:rFonts w:ascii="Times New Roman" w:hAnsi="Times New Roman" w:cs="Times New Roman"/>
        </w:rPr>
        <w:t>DATE 2/</w:t>
      </w:r>
      <w:r>
        <w:rPr>
          <w:rFonts w:ascii="Times New Roman" w:hAnsi="Times New Roman" w:cs="Times New Roman"/>
        </w:rPr>
        <w:t>2</w:t>
      </w:r>
      <w:r w:rsidRPr="001E2E55">
        <w:rPr>
          <w:rFonts w:ascii="Times New Roman" w:hAnsi="Times New Roman" w:cs="Times New Roman"/>
        </w:rPr>
        <w:t>/2014</w:t>
      </w:r>
    </w:p>
    <w:p w14:paraId="6DB9A8C8" w14:textId="77777777" w:rsidR="00E23EC9" w:rsidRDefault="008814EF" w:rsidP="00E23EC9">
      <w:pPr>
        <w:widowControl w:val="0"/>
        <w:rPr>
          <w:rFonts w:ascii="Times New Roman" w:hAnsi="Times New Roman" w:cs="Times New Roman"/>
        </w:rPr>
      </w:pPr>
      <w:r>
        <w:fldChar w:fldCharType="begin"/>
      </w:r>
      <w:r>
        <w:instrText xml:space="preserve"> HYPERLINK "http://www.visualstudio.com/th-th/explore/application-development-vs" </w:instrText>
      </w:r>
      <w:r>
        <w:fldChar w:fldCharType="separate"/>
      </w:r>
      <w:r w:rsidR="00E23EC9" w:rsidRPr="005B1E16">
        <w:rPr>
          <w:rStyle w:val="Hyperlink"/>
          <w:rFonts w:ascii="Times New Roman" w:hAnsi="Times New Roman" w:cs="Times New Roman"/>
        </w:rPr>
        <w:t>http://www.visualstudio.com/th-th/explore/application-development-vs</w:t>
      </w:r>
      <w:r>
        <w:rPr>
          <w:rStyle w:val="Hyperlink"/>
          <w:rFonts w:ascii="Times New Roman" w:hAnsi="Times New Roman" w:cs="Times New Roman"/>
        </w:rPr>
        <w:fldChar w:fldCharType="end"/>
      </w:r>
    </w:p>
    <w:p w14:paraId="068CFF5D" w14:textId="77777777" w:rsidR="00E23EC9" w:rsidRDefault="00E23EC9" w:rsidP="00E23EC9">
      <w:pPr>
        <w:widowControl w:val="0"/>
        <w:rPr>
          <w:rFonts w:ascii="Times New Roman" w:hAnsi="Times New Roman" w:cs="Times New Roman"/>
        </w:rPr>
      </w:pPr>
    </w:p>
    <w:p w14:paraId="6A2D4C41" w14:textId="77777777" w:rsidR="00E23EC9" w:rsidRPr="001E2E55" w:rsidRDefault="00E23EC9" w:rsidP="00E23EC9">
      <w:pPr>
        <w:widowControl w:val="0"/>
        <w:rPr>
          <w:rFonts w:ascii="Times New Roman" w:hAnsi="Times New Roman" w:cs="Times New Roman"/>
        </w:rPr>
      </w:pPr>
      <w:r>
        <w:rPr>
          <w:rFonts w:ascii="Times New Roman" w:hAnsi="Times New Roman" w:cs="Times New Roman"/>
        </w:rPr>
        <w:t>[8</w:t>
      </w:r>
      <w:r w:rsidRPr="001E2E55">
        <w:rPr>
          <w:rFonts w:ascii="Times New Roman" w:hAnsi="Times New Roman" w:cs="Times New Roman"/>
        </w:rPr>
        <w:t xml:space="preserve">] </w:t>
      </w:r>
      <w:r>
        <w:rPr>
          <w:rFonts w:ascii="Times New Roman" w:hAnsi="Times New Roman" w:cs="Times New Roman"/>
        </w:rPr>
        <w:t>XAMPP</w:t>
      </w:r>
    </w:p>
    <w:p w14:paraId="66D33FAA" w14:textId="77777777" w:rsidR="00E23EC9" w:rsidRDefault="00E23EC9" w:rsidP="00E23EC9">
      <w:pPr>
        <w:widowControl w:val="0"/>
        <w:rPr>
          <w:rFonts w:ascii="Times New Roman" w:hAnsi="Times New Roman" w:cs="Times New Roman"/>
        </w:rPr>
      </w:pPr>
      <w:r w:rsidRPr="001E2E55">
        <w:rPr>
          <w:rFonts w:ascii="Times New Roman" w:hAnsi="Times New Roman" w:cs="Times New Roman"/>
        </w:rPr>
        <w:t>DATE 2/</w:t>
      </w:r>
      <w:r>
        <w:rPr>
          <w:rFonts w:ascii="Times New Roman" w:hAnsi="Times New Roman" w:cs="Times New Roman"/>
        </w:rPr>
        <w:t>2</w:t>
      </w:r>
      <w:r w:rsidRPr="001E2E55">
        <w:rPr>
          <w:rFonts w:ascii="Times New Roman" w:hAnsi="Times New Roman" w:cs="Times New Roman"/>
        </w:rPr>
        <w:t>/2014</w:t>
      </w:r>
    </w:p>
    <w:p w14:paraId="513E45BB" w14:textId="77777777" w:rsidR="00E23EC9" w:rsidRDefault="008814EF" w:rsidP="00E23EC9">
      <w:pPr>
        <w:widowControl w:val="0"/>
        <w:rPr>
          <w:rFonts w:ascii="Times New Roman" w:hAnsi="Times New Roman" w:cs="Times New Roman"/>
        </w:rPr>
      </w:pPr>
      <w:r>
        <w:lastRenderedPageBreak/>
        <w:fldChar w:fldCharType="begin"/>
      </w:r>
      <w:r>
        <w:instrText xml:space="preserve"> HYPERLINK "http://www.mindphp.com/%E0%B8%84%E0%B8%B9%E0%B9%88%E0%B8%A1%E0%B8%B7%E0%B8%AD/73-%E0%B8%84%E0%B8%B7%E0%B8%AD%E0%B8%AD%E0%B8%B0%E0%B9%84%E0%B8%A3/2637-xampp-%E0%B8%84%E0%B8%B7%E0%B8%AD%E0%B8%AD%E0%B8%B0%E0%B9%84%E0%B8%A3.html" </w:instrText>
      </w:r>
      <w:r>
        <w:fldChar w:fldCharType="separate"/>
      </w:r>
      <w:r w:rsidR="00E23EC9" w:rsidRPr="005B1E16">
        <w:rPr>
          <w:rStyle w:val="Hyperlink"/>
          <w:rFonts w:ascii="Times New Roman" w:hAnsi="Times New Roman" w:cs="Times New Roman"/>
        </w:rPr>
        <w:t>http://www.mindphp.com/%E0%B8%84%E0%B8%B9%E0%B9%88%E0%B8%A1%E0%B8%B7%E0%B8%AD/73-%E0%B8%84%E0%B8%B7%E0%B8%AD%E0%B8%AD%E0%B8%B0%E0%B9%84%E0%B8%A3/2637-xampp-%E0%B8%84%E0%B8%B7%E0%B8%AD%E0%B8%AD%E0%B8%B0%E0%B9%84%E0%B8%A3.html</w:t>
      </w:r>
      <w:r>
        <w:rPr>
          <w:rStyle w:val="Hyperlink"/>
          <w:rFonts w:ascii="Times New Roman" w:hAnsi="Times New Roman" w:cs="Times New Roman"/>
        </w:rPr>
        <w:fldChar w:fldCharType="end"/>
      </w:r>
    </w:p>
    <w:p w14:paraId="5D060321" w14:textId="77777777" w:rsidR="00E23EC9" w:rsidRPr="001E2E55" w:rsidRDefault="00E23EC9" w:rsidP="00E23EC9">
      <w:pPr>
        <w:widowControl w:val="0"/>
        <w:rPr>
          <w:rFonts w:ascii="Times New Roman" w:hAnsi="Times New Roman" w:cs="Times New Roman"/>
        </w:rPr>
      </w:pPr>
      <w:commentRangeStart w:id="365"/>
      <w:r>
        <w:rPr>
          <w:rFonts w:ascii="Times New Roman" w:hAnsi="Times New Roman" w:cs="Times New Roman"/>
        </w:rPr>
        <w:t>[9</w:t>
      </w:r>
      <w:r w:rsidRPr="001E2E55">
        <w:rPr>
          <w:rFonts w:ascii="Times New Roman" w:hAnsi="Times New Roman" w:cs="Times New Roman"/>
        </w:rPr>
        <w:t xml:space="preserve">] </w:t>
      </w:r>
      <w:r>
        <w:rPr>
          <w:rFonts w:ascii="Times New Roman" w:hAnsi="Times New Roman" w:cs="Times New Roman"/>
        </w:rPr>
        <w:t>JAVA SCRIPT</w:t>
      </w:r>
      <w:commentRangeEnd w:id="365"/>
      <w:r w:rsidR="00E42015">
        <w:rPr>
          <w:rStyle w:val="CommentReference"/>
          <w:rFonts w:ascii="Arial" w:eastAsia="Arial" w:hAnsi="Arial" w:cs="Cordia New"/>
          <w:color w:val="000000"/>
        </w:rPr>
        <w:commentReference w:id="365"/>
      </w:r>
    </w:p>
    <w:p w14:paraId="4AB2EDEB" w14:textId="77777777" w:rsidR="00E23EC9" w:rsidRDefault="00E23EC9" w:rsidP="00E23EC9">
      <w:pPr>
        <w:widowControl w:val="0"/>
        <w:rPr>
          <w:rFonts w:ascii="Times New Roman" w:hAnsi="Times New Roman" w:cs="Times New Roman"/>
        </w:rPr>
      </w:pPr>
      <w:r w:rsidRPr="001E2E55">
        <w:rPr>
          <w:rFonts w:ascii="Times New Roman" w:hAnsi="Times New Roman" w:cs="Times New Roman"/>
        </w:rPr>
        <w:t>DATE 2/</w:t>
      </w:r>
      <w:r>
        <w:rPr>
          <w:rFonts w:ascii="Times New Roman" w:hAnsi="Times New Roman" w:cs="Times New Roman"/>
        </w:rPr>
        <w:t>2</w:t>
      </w:r>
      <w:r w:rsidRPr="001E2E55">
        <w:rPr>
          <w:rFonts w:ascii="Times New Roman" w:hAnsi="Times New Roman" w:cs="Times New Roman"/>
        </w:rPr>
        <w:t>/2014</w:t>
      </w:r>
    </w:p>
    <w:p w14:paraId="4D5E1D8C" w14:textId="77777777" w:rsidR="00E23EC9" w:rsidRDefault="008814EF" w:rsidP="00E23EC9">
      <w:pPr>
        <w:widowControl w:val="0"/>
        <w:rPr>
          <w:rFonts w:ascii="Times New Roman" w:hAnsi="Times New Roman" w:cs="Times New Roman"/>
        </w:rPr>
      </w:pPr>
      <w:r>
        <w:fldChar w:fldCharType="begin"/>
      </w:r>
      <w:r>
        <w:instrText xml:space="preserve"> HYPERLINK "http://en.wikipedia.org/wiki/JavaScript" </w:instrText>
      </w:r>
      <w:r>
        <w:fldChar w:fldCharType="separate"/>
      </w:r>
      <w:r w:rsidR="00E23EC9" w:rsidRPr="005B1E16">
        <w:rPr>
          <w:rStyle w:val="Hyperlink"/>
          <w:rFonts w:ascii="Times New Roman" w:hAnsi="Times New Roman" w:cs="Times New Roman"/>
        </w:rPr>
        <w:t>http://en.wikipedia.org/wiki/JavaScript</w:t>
      </w:r>
      <w:r>
        <w:rPr>
          <w:rStyle w:val="Hyperlink"/>
          <w:rFonts w:ascii="Times New Roman" w:hAnsi="Times New Roman" w:cs="Times New Roman"/>
        </w:rPr>
        <w:fldChar w:fldCharType="end"/>
      </w:r>
    </w:p>
    <w:p w14:paraId="2EA06125" w14:textId="77777777" w:rsidR="00E23EC9" w:rsidRPr="001E2E55" w:rsidRDefault="00E23EC9" w:rsidP="00E23EC9">
      <w:pPr>
        <w:widowControl w:val="0"/>
        <w:rPr>
          <w:rFonts w:ascii="Times New Roman" w:hAnsi="Times New Roman" w:cs="Times New Roman"/>
        </w:rPr>
      </w:pPr>
      <w:r>
        <w:rPr>
          <w:rFonts w:ascii="Times New Roman" w:hAnsi="Times New Roman" w:cs="Times New Roman"/>
        </w:rPr>
        <w:t>[10</w:t>
      </w:r>
      <w:r w:rsidRPr="001E2E55">
        <w:rPr>
          <w:rFonts w:ascii="Times New Roman" w:hAnsi="Times New Roman" w:cs="Times New Roman"/>
        </w:rPr>
        <w:t xml:space="preserve">] </w:t>
      </w:r>
      <w:r>
        <w:rPr>
          <w:rFonts w:ascii="Times New Roman" w:hAnsi="Times New Roman" w:cs="Times New Roman"/>
        </w:rPr>
        <w:t>PHOTOSHOP</w:t>
      </w:r>
    </w:p>
    <w:p w14:paraId="59BBA7C0" w14:textId="77777777" w:rsidR="00E23EC9" w:rsidRDefault="00E23EC9" w:rsidP="00E23EC9">
      <w:pPr>
        <w:widowControl w:val="0"/>
        <w:rPr>
          <w:rFonts w:ascii="Times New Roman" w:hAnsi="Times New Roman" w:cs="Times New Roman"/>
        </w:rPr>
      </w:pPr>
      <w:r w:rsidRPr="001E2E55">
        <w:rPr>
          <w:rFonts w:ascii="Times New Roman" w:hAnsi="Times New Roman" w:cs="Times New Roman"/>
        </w:rPr>
        <w:t>DATE 2/</w:t>
      </w:r>
      <w:r>
        <w:rPr>
          <w:rFonts w:ascii="Times New Roman" w:hAnsi="Times New Roman" w:cs="Times New Roman"/>
        </w:rPr>
        <w:t>2</w:t>
      </w:r>
      <w:r w:rsidRPr="001E2E55">
        <w:rPr>
          <w:rFonts w:ascii="Times New Roman" w:hAnsi="Times New Roman" w:cs="Times New Roman"/>
        </w:rPr>
        <w:t>/2014</w:t>
      </w:r>
    </w:p>
    <w:p w14:paraId="0F1F4C64" w14:textId="77777777" w:rsidR="00E23EC9" w:rsidRPr="001E2E55" w:rsidRDefault="00E23EC9" w:rsidP="00E23EC9">
      <w:pPr>
        <w:widowControl w:val="0"/>
        <w:rPr>
          <w:rFonts w:ascii="Times New Roman" w:hAnsi="Times New Roman" w:cs="Times New Roman"/>
        </w:rPr>
      </w:pPr>
      <w:r w:rsidRPr="00AF6823">
        <w:rPr>
          <w:rFonts w:ascii="Times New Roman" w:hAnsi="Times New Roman" w:cs="Times New Roman"/>
        </w:rPr>
        <w:t>http://en.wikipedia.org/wiki/Adobe_Photoshop</w:t>
      </w:r>
    </w:p>
    <w:p w14:paraId="3EC2516D" w14:textId="77777777" w:rsidR="00E23EC9" w:rsidRPr="001E2E55" w:rsidRDefault="00E23EC9" w:rsidP="00E23EC9">
      <w:pPr>
        <w:widowControl w:val="0"/>
        <w:rPr>
          <w:rFonts w:ascii="Times New Roman" w:hAnsi="Times New Roman" w:cs="Times New Roman"/>
        </w:rPr>
      </w:pPr>
    </w:p>
    <w:p w14:paraId="3FBA85CF" w14:textId="77777777" w:rsidR="00E23EC9" w:rsidRPr="001E2E55" w:rsidRDefault="00E23EC9" w:rsidP="00E23EC9">
      <w:pPr>
        <w:widowControl w:val="0"/>
        <w:rPr>
          <w:rFonts w:ascii="Times New Roman" w:hAnsi="Times New Roman" w:cs="Times New Roman"/>
        </w:rPr>
      </w:pPr>
    </w:p>
    <w:p w14:paraId="71AC2D6A" w14:textId="77777777" w:rsidR="00E23EC9" w:rsidRPr="001E2E55" w:rsidRDefault="00E23EC9" w:rsidP="00E23EC9">
      <w:pPr>
        <w:widowControl w:val="0"/>
        <w:rPr>
          <w:rFonts w:ascii="Times New Roman" w:hAnsi="Times New Roman" w:cs="Times New Roman"/>
        </w:rPr>
      </w:pPr>
      <w:r w:rsidRPr="001E2E55">
        <w:rPr>
          <w:rFonts w:ascii="Times New Roman" w:hAnsi="Times New Roman" w:cs="Times New Roman"/>
        </w:rPr>
        <w:t>Image</w:t>
      </w:r>
    </w:p>
    <w:p w14:paraId="755725D4" w14:textId="77777777" w:rsidR="00E23EC9" w:rsidRPr="001E2E55" w:rsidRDefault="00E23EC9" w:rsidP="00E23EC9">
      <w:pPr>
        <w:widowControl w:val="0"/>
        <w:rPr>
          <w:rFonts w:ascii="Times New Roman" w:eastAsia="Calibri" w:hAnsi="Times New Roman" w:cs="Times New Roman"/>
          <w:i/>
          <w:szCs w:val="22"/>
        </w:rPr>
      </w:pPr>
      <w:r w:rsidRPr="001E2E55">
        <w:rPr>
          <w:rFonts w:ascii="Times New Roman" w:hAnsi="Times New Roman" w:cs="Times New Roman"/>
        </w:rPr>
        <w:t>[1]</w:t>
      </w:r>
      <w:r w:rsidRPr="001E2E55">
        <w:rPr>
          <w:rFonts w:ascii="Times New Roman" w:eastAsia="Calibri" w:hAnsi="Times New Roman" w:cs="Times New Roman"/>
          <w:i/>
          <w:szCs w:val="22"/>
        </w:rPr>
        <w:t xml:space="preserve">Figure </w:t>
      </w:r>
      <w:proofErr w:type="gramStart"/>
      <w:r w:rsidRPr="001E2E55">
        <w:rPr>
          <w:rFonts w:ascii="Times New Roman" w:eastAsia="Calibri" w:hAnsi="Times New Roman" w:cs="Times New Roman"/>
          <w:i/>
          <w:szCs w:val="22"/>
        </w:rPr>
        <w:t>1  Dropbox</w:t>
      </w:r>
      <w:proofErr w:type="gramEnd"/>
      <w:r w:rsidRPr="001E2E55">
        <w:rPr>
          <w:rFonts w:ascii="Times New Roman" w:eastAsia="Calibri" w:hAnsi="Times New Roman" w:cs="Times New Roman"/>
          <w:i/>
          <w:szCs w:val="22"/>
        </w:rPr>
        <w:t xml:space="preserve"> main page</w:t>
      </w:r>
    </w:p>
    <w:p w14:paraId="2B532CA1" w14:textId="77777777" w:rsidR="00E23EC9" w:rsidRPr="001E2E55" w:rsidRDefault="00E23EC9" w:rsidP="00E23EC9">
      <w:pPr>
        <w:widowControl w:val="0"/>
        <w:rPr>
          <w:rFonts w:ascii="Times New Roman" w:eastAsia="Calibri" w:hAnsi="Times New Roman" w:cs="Times New Roman"/>
          <w:szCs w:val="22"/>
        </w:rPr>
      </w:pPr>
      <w:r w:rsidRPr="001E2E55">
        <w:rPr>
          <w:rFonts w:ascii="Times New Roman" w:eastAsia="Calibri" w:hAnsi="Times New Roman" w:cs="Times New Roman"/>
          <w:szCs w:val="22"/>
        </w:rPr>
        <w:t>DATE 24/1/2014</w:t>
      </w:r>
    </w:p>
    <w:p w14:paraId="30E3E4A5" w14:textId="77777777" w:rsidR="00E23EC9" w:rsidRPr="001E2E55" w:rsidRDefault="008814EF" w:rsidP="00E23EC9">
      <w:pPr>
        <w:widowControl w:val="0"/>
        <w:rPr>
          <w:rFonts w:ascii="Times New Roman" w:eastAsia="Calibri" w:hAnsi="Times New Roman" w:cs="Times New Roman"/>
          <w:szCs w:val="22"/>
        </w:rPr>
      </w:pPr>
      <w:r>
        <w:fldChar w:fldCharType="begin"/>
      </w:r>
      <w:r>
        <w:instrText xml:space="preserve"> HYPERLINK "http://www.dropbox.com" </w:instrText>
      </w:r>
      <w:r>
        <w:fldChar w:fldCharType="separate"/>
      </w:r>
      <w:r w:rsidR="00E23EC9" w:rsidRPr="001E2E55">
        <w:rPr>
          <w:rStyle w:val="Hyperlink"/>
          <w:rFonts w:ascii="Times New Roman" w:eastAsia="Calibri" w:hAnsi="Times New Roman" w:cs="Times New Roman"/>
          <w:szCs w:val="22"/>
        </w:rPr>
        <w:t>http://www.dropbox.com</w:t>
      </w:r>
      <w:r>
        <w:rPr>
          <w:rStyle w:val="Hyperlink"/>
          <w:rFonts w:ascii="Times New Roman" w:eastAsia="Calibri" w:hAnsi="Times New Roman" w:cs="Times New Roman"/>
          <w:szCs w:val="22"/>
        </w:rPr>
        <w:fldChar w:fldCharType="end"/>
      </w:r>
    </w:p>
    <w:p w14:paraId="31C764B6" w14:textId="77777777" w:rsidR="00E23EC9" w:rsidRPr="001E2E55" w:rsidRDefault="00E23EC9" w:rsidP="00E23EC9">
      <w:pPr>
        <w:widowControl w:val="0"/>
        <w:rPr>
          <w:rFonts w:ascii="Times New Roman" w:eastAsia="Calibri" w:hAnsi="Times New Roman" w:cs="Times New Roman"/>
          <w:szCs w:val="22"/>
        </w:rPr>
      </w:pPr>
    </w:p>
    <w:p w14:paraId="496F5AA1" w14:textId="77777777" w:rsidR="00E23EC9" w:rsidRPr="001E2E55" w:rsidRDefault="00E23EC9" w:rsidP="00E23EC9">
      <w:pPr>
        <w:widowControl w:val="0"/>
        <w:rPr>
          <w:rFonts w:ascii="Times New Roman" w:eastAsia="Calibri" w:hAnsi="Times New Roman" w:cs="Times New Roman"/>
          <w:i/>
          <w:szCs w:val="22"/>
        </w:rPr>
      </w:pPr>
      <w:r w:rsidRPr="001E2E55">
        <w:rPr>
          <w:rFonts w:ascii="Times New Roman" w:hAnsi="Times New Roman" w:cs="Times New Roman"/>
        </w:rPr>
        <w:t>[2]</w:t>
      </w:r>
      <w:r w:rsidRPr="001E2E55">
        <w:rPr>
          <w:rFonts w:ascii="Times New Roman" w:eastAsia="Calibri" w:hAnsi="Times New Roman" w:cs="Times New Roman"/>
          <w:i/>
          <w:szCs w:val="22"/>
        </w:rPr>
        <w:t xml:space="preserve">Figure </w:t>
      </w:r>
      <w:proofErr w:type="gramStart"/>
      <w:r w:rsidRPr="001E2E55">
        <w:rPr>
          <w:rFonts w:ascii="Times New Roman" w:eastAsia="Calibri" w:hAnsi="Times New Roman" w:cs="Times New Roman"/>
          <w:i/>
          <w:szCs w:val="22"/>
        </w:rPr>
        <w:t>2  Dropbox</w:t>
      </w:r>
      <w:proofErr w:type="gramEnd"/>
      <w:r w:rsidRPr="001E2E55">
        <w:rPr>
          <w:rFonts w:ascii="Times New Roman" w:eastAsia="Calibri" w:hAnsi="Times New Roman" w:cs="Times New Roman"/>
          <w:i/>
          <w:szCs w:val="22"/>
        </w:rPr>
        <w:t xml:space="preserve"> main page</w:t>
      </w:r>
    </w:p>
    <w:p w14:paraId="4FF4BB63" w14:textId="77777777" w:rsidR="00E23EC9" w:rsidRPr="001E2E55" w:rsidRDefault="00E23EC9" w:rsidP="00E23EC9">
      <w:pPr>
        <w:widowControl w:val="0"/>
        <w:rPr>
          <w:rFonts w:ascii="Times New Roman" w:eastAsia="Calibri" w:hAnsi="Times New Roman" w:cs="Times New Roman"/>
          <w:szCs w:val="22"/>
        </w:rPr>
      </w:pPr>
      <w:r w:rsidRPr="001E2E55">
        <w:rPr>
          <w:rFonts w:ascii="Times New Roman" w:eastAsia="Calibri" w:hAnsi="Times New Roman" w:cs="Times New Roman"/>
          <w:szCs w:val="22"/>
        </w:rPr>
        <w:t>DATE 24/1/2014</w:t>
      </w:r>
    </w:p>
    <w:p w14:paraId="7AC5AA31" w14:textId="77777777" w:rsidR="00E23EC9" w:rsidRPr="001E2E55" w:rsidRDefault="00E23EC9" w:rsidP="00E23EC9">
      <w:pPr>
        <w:widowControl w:val="0"/>
        <w:rPr>
          <w:rFonts w:ascii="Times New Roman" w:eastAsia="Calibri" w:hAnsi="Times New Roman" w:cs="Times New Roman"/>
          <w:szCs w:val="22"/>
        </w:rPr>
      </w:pPr>
      <w:r w:rsidRPr="001E2E55">
        <w:rPr>
          <w:rFonts w:ascii="Times New Roman" w:eastAsia="Calibri" w:hAnsi="Times New Roman" w:cs="Times New Roman"/>
          <w:szCs w:val="22"/>
        </w:rPr>
        <w:t>Dropbox in mobile phone</w:t>
      </w:r>
    </w:p>
    <w:p w14:paraId="0C1F02DB" w14:textId="77777777" w:rsidR="00E23EC9" w:rsidRPr="001E2E55" w:rsidRDefault="00E23EC9" w:rsidP="00E23EC9">
      <w:pPr>
        <w:widowControl w:val="0"/>
        <w:rPr>
          <w:rFonts w:ascii="Times New Roman" w:hAnsi="Times New Roman" w:cs="Times New Roman"/>
          <w:szCs w:val="22"/>
        </w:rPr>
      </w:pPr>
    </w:p>
    <w:p w14:paraId="1CBD3226" w14:textId="77777777" w:rsidR="00E23EC9" w:rsidRPr="001E2E55" w:rsidRDefault="00E23EC9" w:rsidP="00E23EC9">
      <w:pPr>
        <w:widowControl w:val="0"/>
        <w:rPr>
          <w:rFonts w:ascii="Times New Roman" w:hAnsi="Times New Roman" w:cs="Times New Roman"/>
          <w:szCs w:val="22"/>
        </w:rPr>
      </w:pPr>
      <w:r w:rsidRPr="001E2E55">
        <w:rPr>
          <w:rFonts w:ascii="Times New Roman" w:hAnsi="Times New Roman" w:cs="Times New Roman"/>
          <w:szCs w:val="22"/>
        </w:rPr>
        <w:t xml:space="preserve">[3] </w:t>
      </w:r>
      <w:r w:rsidRPr="001E2E55">
        <w:rPr>
          <w:rFonts w:ascii="Times New Roman" w:eastAsia="Calibri" w:hAnsi="Times New Roman" w:cs="Times New Roman"/>
          <w:i/>
          <w:szCs w:val="22"/>
        </w:rPr>
        <w:t xml:space="preserve">Figure </w:t>
      </w:r>
      <w:proofErr w:type="gramStart"/>
      <w:r w:rsidRPr="001E2E55">
        <w:rPr>
          <w:rFonts w:ascii="Times New Roman" w:eastAsia="Calibri" w:hAnsi="Times New Roman" w:cs="Times New Roman"/>
          <w:i/>
          <w:szCs w:val="22"/>
        </w:rPr>
        <w:t>3  CMU</w:t>
      </w:r>
      <w:proofErr w:type="gramEnd"/>
      <w:r w:rsidRPr="001E2E55">
        <w:rPr>
          <w:rFonts w:ascii="Times New Roman" w:eastAsia="Calibri" w:hAnsi="Times New Roman" w:cs="Times New Roman"/>
          <w:i/>
          <w:szCs w:val="22"/>
        </w:rPr>
        <w:t xml:space="preserve"> online main page</w:t>
      </w:r>
    </w:p>
    <w:p w14:paraId="2139A430" w14:textId="77777777" w:rsidR="00E23EC9" w:rsidRPr="001E2E55" w:rsidRDefault="00E23EC9" w:rsidP="00E23EC9">
      <w:pPr>
        <w:widowControl w:val="0"/>
        <w:rPr>
          <w:rFonts w:ascii="Times New Roman" w:hAnsi="Times New Roman" w:cs="Times New Roman"/>
          <w:szCs w:val="22"/>
        </w:rPr>
      </w:pPr>
      <w:r w:rsidRPr="001E2E55">
        <w:rPr>
          <w:rFonts w:ascii="Times New Roman" w:hAnsi="Times New Roman" w:cs="Times New Roman"/>
          <w:szCs w:val="22"/>
        </w:rPr>
        <w:t>DATE 24/1/2014</w:t>
      </w:r>
    </w:p>
    <w:p w14:paraId="3B5C8ABF" w14:textId="77777777" w:rsidR="00E23EC9" w:rsidRPr="001E2E55" w:rsidRDefault="008814EF" w:rsidP="00E23EC9">
      <w:pPr>
        <w:widowControl w:val="0"/>
        <w:rPr>
          <w:rFonts w:ascii="Times New Roman" w:hAnsi="Times New Roman" w:cs="Times New Roman"/>
          <w:szCs w:val="22"/>
        </w:rPr>
      </w:pPr>
      <w:r>
        <w:fldChar w:fldCharType="begin"/>
      </w:r>
      <w:r>
        <w:instrText xml:space="preserve"> HYPERLINK "http://cmuonline.cmu.ac.th/" </w:instrText>
      </w:r>
      <w:r>
        <w:fldChar w:fldCharType="separate"/>
      </w:r>
      <w:r w:rsidR="00E23EC9" w:rsidRPr="001E2E55">
        <w:rPr>
          <w:rStyle w:val="Hyperlink"/>
          <w:rFonts w:ascii="Times New Roman" w:hAnsi="Times New Roman" w:cs="Times New Roman"/>
          <w:szCs w:val="22"/>
        </w:rPr>
        <w:t>http://cmuonline.cmu.ac.th/</w:t>
      </w:r>
      <w:r>
        <w:rPr>
          <w:rStyle w:val="Hyperlink"/>
          <w:rFonts w:ascii="Times New Roman" w:hAnsi="Times New Roman" w:cs="Times New Roman"/>
          <w:szCs w:val="22"/>
        </w:rPr>
        <w:fldChar w:fldCharType="end"/>
      </w:r>
    </w:p>
    <w:p w14:paraId="68439BE6" w14:textId="77777777" w:rsidR="00E23EC9" w:rsidRPr="001E2E55" w:rsidRDefault="00E23EC9" w:rsidP="00E23EC9">
      <w:pPr>
        <w:widowControl w:val="0"/>
        <w:rPr>
          <w:rFonts w:ascii="Times New Roman" w:hAnsi="Times New Roman" w:cs="Times New Roman"/>
          <w:szCs w:val="22"/>
        </w:rPr>
      </w:pPr>
    </w:p>
    <w:p w14:paraId="04C0B095" w14:textId="77777777" w:rsidR="00E23EC9" w:rsidRDefault="00E23EC9" w:rsidP="00E23EC9">
      <w:pPr>
        <w:widowControl w:val="0"/>
        <w:rPr>
          <w:rFonts w:ascii="Times New Roman" w:hAnsi="Times New Roman" w:cs="Times New Roman"/>
        </w:rPr>
      </w:pPr>
      <w:r>
        <w:rPr>
          <w:rFonts w:ascii="Times New Roman" w:hAnsi="Times New Roman" w:cs="Times New Roman"/>
          <w:szCs w:val="22"/>
        </w:rPr>
        <w:t xml:space="preserve">[4] </w:t>
      </w:r>
      <w:r w:rsidRPr="00925E88">
        <w:rPr>
          <w:rFonts w:ascii="Times New Roman" w:eastAsia="Calibri" w:hAnsi="Times New Roman" w:cs="Times New Roman"/>
          <w:i/>
          <w:szCs w:val="22"/>
        </w:rPr>
        <w:t xml:space="preserve">Figure 4 </w:t>
      </w:r>
      <w:r w:rsidRPr="00925E88">
        <w:rPr>
          <w:rFonts w:ascii="Times New Roman" w:hAnsi="Times New Roman" w:cs="Times New Roman"/>
          <w:i/>
        </w:rPr>
        <w:t>cloud computing</w:t>
      </w:r>
    </w:p>
    <w:p w14:paraId="6F42F86D" w14:textId="77777777" w:rsidR="00E23EC9" w:rsidRPr="00925E88" w:rsidRDefault="00E23EC9" w:rsidP="00E23EC9">
      <w:pPr>
        <w:widowControl w:val="0"/>
        <w:rPr>
          <w:rFonts w:ascii="Times New Roman" w:hAnsi="Times New Roman" w:cs="Times New Roman"/>
          <w:color w:val="000000"/>
        </w:rPr>
      </w:pPr>
      <w:r w:rsidRPr="00AD3CD3">
        <w:rPr>
          <w:rFonts w:ascii="Times New Roman" w:hAnsi="Times New Roman" w:cs="Times New Roman"/>
        </w:rPr>
        <w:t>https://www.data-hive.com/academy/primer.php</w:t>
      </w:r>
    </w:p>
    <w:p w14:paraId="7741658E" w14:textId="77777777" w:rsidR="00E23EC9" w:rsidRDefault="00E23EC9" w:rsidP="00E23EC9">
      <w:pPr>
        <w:widowControl w:val="0"/>
        <w:rPr>
          <w:rFonts w:ascii="Times New Roman" w:hAnsi="Times New Roman" w:cs="Times New Roman"/>
          <w:szCs w:val="22"/>
        </w:rPr>
      </w:pPr>
    </w:p>
    <w:p w14:paraId="22E1F173" w14:textId="77777777" w:rsidR="00E23EC9" w:rsidRDefault="00E23EC9" w:rsidP="00E23EC9">
      <w:pPr>
        <w:widowControl w:val="0"/>
        <w:rPr>
          <w:rFonts w:ascii="Times New Roman" w:hAnsi="Times New Roman" w:cs="Times New Roman"/>
          <w:szCs w:val="22"/>
        </w:rPr>
      </w:pPr>
    </w:p>
    <w:p w14:paraId="50F87BCE" w14:textId="77777777" w:rsidR="00E23EC9" w:rsidRPr="009D1A31" w:rsidRDefault="00E23EC9" w:rsidP="00E23EC9">
      <w:pPr>
        <w:widowControl w:val="0"/>
        <w:rPr>
          <w:rFonts w:ascii="Times New Roman" w:eastAsia="Calibri" w:hAnsi="Times New Roman" w:cs="Times New Roman"/>
          <w:i/>
          <w:szCs w:val="22"/>
        </w:rPr>
      </w:pPr>
      <w:r>
        <w:rPr>
          <w:rFonts w:ascii="Times New Roman" w:hAnsi="Times New Roman" w:cs="Times New Roman"/>
          <w:szCs w:val="22"/>
        </w:rPr>
        <w:t>[5</w:t>
      </w:r>
      <w:r w:rsidRPr="001E2E55">
        <w:rPr>
          <w:rFonts w:ascii="Times New Roman" w:hAnsi="Times New Roman" w:cs="Times New Roman"/>
          <w:szCs w:val="22"/>
        </w:rPr>
        <w:t xml:space="preserve">] </w:t>
      </w:r>
      <w:r>
        <w:rPr>
          <w:rFonts w:ascii="Times New Roman" w:eastAsia="Calibri" w:hAnsi="Times New Roman" w:cs="Times New Roman"/>
          <w:i/>
          <w:szCs w:val="22"/>
        </w:rPr>
        <w:t xml:space="preserve">Figure </w:t>
      </w:r>
      <w:proofErr w:type="gramStart"/>
      <w:r>
        <w:rPr>
          <w:rFonts w:ascii="Times New Roman" w:eastAsia="Calibri" w:hAnsi="Times New Roman" w:cs="Times New Roman"/>
          <w:i/>
          <w:szCs w:val="22"/>
        </w:rPr>
        <w:t>5</w:t>
      </w:r>
      <w:r w:rsidRPr="001E2E55">
        <w:rPr>
          <w:rFonts w:ascii="Times New Roman" w:eastAsia="Calibri" w:hAnsi="Times New Roman" w:cs="Times New Roman"/>
          <w:i/>
          <w:szCs w:val="22"/>
        </w:rPr>
        <w:t xml:space="preserve">  Microsoft</w:t>
      </w:r>
      <w:proofErr w:type="gramEnd"/>
      <w:r w:rsidRPr="001E2E55">
        <w:rPr>
          <w:rFonts w:ascii="Times New Roman" w:eastAsia="Calibri" w:hAnsi="Times New Roman" w:cs="Times New Roman"/>
          <w:i/>
          <w:szCs w:val="22"/>
        </w:rPr>
        <w:t xml:space="preserve"> .NET</w:t>
      </w:r>
    </w:p>
    <w:p w14:paraId="67B25C0F" w14:textId="77777777" w:rsidR="00E23EC9" w:rsidRDefault="00E23EC9" w:rsidP="00E23EC9">
      <w:pPr>
        <w:widowControl w:val="0"/>
        <w:rPr>
          <w:rFonts w:ascii="Times New Roman" w:hAnsi="Times New Roman" w:cs="Times New Roman"/>
          <w:szCs w:val="22"/>
        </w:rPr>
      </w:pPr>
      <w:r w:rsidRPr="001E2E55">
        <w:rPr>
          <w:rFonts w:ascii="Times New Roman" w:hAnsi="Times New Roman" w:cs="Times New Roman"/>
          <w:szCs w:val="22"/>
        </w:rPr>
        <w:t>DATE 19/2/2014</w:t>
      </w:r>
    </w:p>
    <w:p w14:paraId="40829D91" w14:textId="77777777" w:rsidR="00E23EC9" w:rsidRPr="001E2E55" w:rsidRDefault="00E23EC9" w:rsidP="00E23EC9">
      <w:pPr>
        <w:widowControl w:val="0"/>
        <w:rPr>
          <w:rFonts w:ascii="Times New Roman" w:hAnsi="Times New Roman" w:cs="Times New Roman"/>
          <w:szCs w:val="22"/>
        </w:rPr>
      </w:pPr>
    </w:p>
    <w:p w14:paraId="6DE38FA7" w14:textId="77777777" w:rsidR="00E23EC9" w:rsidRDefault="00E23EC9" w:rsidP="00E23EC9">
      <w:pPr>
        <w:widowControl w:val="0"/>
        <w:rPr>
          <w:rFonts w:ascii="Times New Roman" w:hAnsi="Times New Roman" w:cs="Times New Roman"/>
          <w:szCs w:val="22"/>
        </w:rPr>
      </w:pPr>
      <w:r>
        <w:rPr>
          <w:rFonts w:ascii="Times New Roman" w:hAnsi="Times New Roman" w:cs="Times New Roman"/>
          <w:szCs w:val="22"/>
        </w:rPr>
        <w:lastRenderedPageBreak/>
        <w:t xml:space="preserve">[6] </w:t>
      </w:r>
      <w:r>
        <w:rPr>
          <w:rFonts w:ascii="Times New Roman" w:eastAsia="Calibri" w:hAnsi="Times New Roman" w:cs="Times New Roman"/>
          <w:i/>
          <w:szCs w:val="22"/>
        </w:rPr>
        <w:t>Figure 6</w:t>
      </w:r>
      <w:r w:rsidRPr="001E2E55">
        <w:rPr>
          <w:rFonts w:ascii="Times New Roman" w:eastAsia="Calibri" w:hAnsi="Times New Roman" w:cs="Times New Roman"/>
          <w:i/>
          <w:szCs w:val="22"/>
        </w:rPr>
        <w:t xml:space="preserve"> </w:t>
      </w:r>
      <w:r>
        <w:rPr>
          <w:rFonts w:ascii="Times New Roman" w:hAnsi="Times New Roman" w:cs="Times New Roman"/>
          <w:szCs w:val="22"/>
        </w:rPr>
        <w:t>CSS Logo</w:t>
      </w:r>
      <w:r w:rsidRPr="00A832C4">
        <w:t xml:space="preserve"> </w:t>
      </w:r>
    </w:p>
    <w:p w14:paraId="4E0ADA8D" w14:textId="77777777" w:rsidR="00E23EC9" w:rsidRPr="001E2E55" w:rsidRDefault="00E23EC9" w:rsidP="00E23EC9">
      <w:pPr>
        <w:widowControl w:val="0"/>
        <w:rPr>
          <w:rFonts w:ascii="Times New Roman" w:hAnsi="Times New Roman" w:cs="Times New Roman"/>
          <w:szCs w:val="22"/>
        </w:rPr>
      </w:pPr>
      <w:r w:rsidRPr="00A832C4">
        <w:rPr>
          <w:rFonts w:ascii="Times New Roman" w:hAnsi="Times New Roman" w:cs="Times New Roman"/>
          <w:szCs w:val="22"/>
        </w:rPr>
        <w:t>http://blogs.microsoft.co.il/gilf/2011/12/14/css3-animations/</w:t>
      </w:r>
    </w:p>
    <w:p w14:paraId="116F27D2" w14:textId="77777777" w:rsidR="00E23EC9" w:rsidRPr="001E2E55" w:rsidRDefault="00E23EC9" w:rsidP="00E23EC9">
      <w:pPr>
        <w:widowControl w:val="0"/>
        <w:rPr>
          <w:rFonts w:ascii="Times New Roman" w:hAnsi="Times New Roman" w:cs="Times New Roman"/>
        </w:rPr>
      </w:pPr>
    </w:p>
    <w:p w14:paraId="70575989" w14:textId="77777777" w:rsidR="00E23EC9" w:rsidRPr="001E2E55" w:rsidRDefault="00E23EC9" w:rsidP="00E23EC9">
      <w:pPr>
        <w:widowControl w:val="0"/>
        <w:rPr>
          <w:rFonts w:ascii="Times New Roman" w:hAnsi="Times New Roman" w:cs="Times New Roman"/>
        </w:rPr>
      </w:pPr>
      <w:r>
        <w:rPr>
          <w:rFonts w:ascii="Times New Roman" w:hAnsi="Times New Roman" w:cs="Times New Roman"/>
        </w:rPr>
        <w:t>[7</w:t>
      </w:r>
      <w:r w:rsidRPr="001E2E55">
        <w:rPr>
          <w:rFonts w:ascii="Times New Roman" w:hAnsi="Times New Roman" w:cs="Times New Roman"/>
        </w:rPr>
        <w:t xml:space="preserve">] </w:t>
      </w:r>
      <w:r>
        <w:rPr>
          <w:rFonts w:ascii="Times New Roman" w:eastAsia="Calibri" w:hAnsi="Times New Roman" w:cs="Times New Roman"/>
          <w:i/>
          <w:szCs w:val="22"/>
        </w:rPr>
        <w:t>Figure 7</w:t>
      </w:r>
      <w:r w:rsidRPr="001E2E55">
        <w:rPr>
          <w:rFonts w:ascii="Times New Roman" w:eastAsia="Calibri" w:hAnsi="Times New Roman" w:cs="Times New Roman"/>
          <w:i/>
          <w:szCs w:val="22"/>
        </w:rPr>
        <w:t xml:space="preserve"> </w:t>
      </w:r>
      <w:r>
        <w:rPr>
          <w:rFonts w:ascii="Times New Roman" w:eastAsia="Calibri" w:hAnsi="Times New Roman" w:cs="Times New Roman"/>
          <w:i/>
          <w:szCs w:val="22"/>
        </w:rPr>
        <w:t>phone Gap</w:t>
      </w:r>
      <w:r>
        <w:rPr>
          <w:rFonts w:ascii="Times New Roman" w:hAnsi="Times New Roman" w:cs="Times New Roman"/>
        </w:rPr>
        <w:t xml:space="preserve"> develop tools</w:t>
      </w:r>
    </w:p>
    <w:p w14:paraId="6212CA17" w14:textId="77777777" w:rsidR="00E23EC9" w:rsidRPr="001E2E55" w:rsidRDefault="00E23EC9" w:rsidP="00E23EC9">
      <w:pPr>
        <w:widowControl w:val="0"/>
        <w:rPr>
          <w:rFonts w:ascii="Times New Roman" w:hAnsi="Times New Roman" w:cs="Times New Roman"/>
        </w:rPr>
      </w:pPr>
      <w:r w:rsidRPr="001E2E55">
        <w:rPr>
          <w:rFonts w:ascii="Times New Roman" w:hAnsi="Times New Roman" w:cs="Times New Roman"/>
        </w:rPr>
        <w:t>DATE 2/</w:t>
      </w:r>
      <w:r>
        <w:rPr>
          <w:rFonts w:ascii="Times New Roman" w:hAnsi="Times New Roman" w:cs="Times New Roman"/>
        </w:rPr>
        <w:t>2</w:t>
      </w:r>
      <w:r w:rsidRPr="001E2E55">
        <w:rPr>
          <w:rFonts w:ascii="Times New Roman" w:hAnsi="Times New Roman" w:cs="Times New Roman"/>
        </w:rPr>
        <w:t>/2014</w:t>
      </w:r>
    </w:p>
    <w:p w14:paraId="05DFAECC" w14:textId="77777777" w:rsidR="00E23EC9" w:rsidRDefault="008814EF" w:rsidP="00E23EC9">
      <w:pPr>
        <w:widowControl w:val="0"/>
        <w:rPr>
          <w:rFonts w:ascii="Times New Roman" w:hAnsi="Times New Roman" w:cs="Times New Roman"/>
        </w:rPr>
      </w:pPr>
      <w:r>
        <w:fldChar w:fldCharType="begin"/>
      </w:r>
      <w:r>
        <w:instrText xml:space="preserve"> HYPERLINK "http://phonegap.com/about/" </w:instrText>
      </w:r>
      <w:r>
        <w:fldChar w:fldCharType="separate"/>
      </w:r>
      <w:r w:rsidR="00E23EC9" w:rsidRPr="008F5D87">
        <w:rPr>
          <w:rStyle w:val="Hyperlink"/>
          <w:rFonts w:ascii="Times New Roman" w:hAnsi="Times New Roman" w:cs="Times New Roman"/>
        </w:rPr>
        <w:t>http://phonegap.com/about/</w:t>
      </w:r>
      <w:r>
        <w:rPr>
          <w:rStyle w:val="Hyperlink"/>
          <w:rFonts w:ascii="Times New Roman" w:hAnsi="Times New Roman" w:cs="Times New Roman"/>
        </w:rPr>
        <w:fldChar w:fldCharType="end"/>
      </w:r>
      <w:r w:rsidR="00E23EC9" w:rsidRPr="00985D23" w:rsidDel="00985D23">
        <w:rPr>
          <w:rFonts w:ascii="Times New Roman" w:hAnsi="Times New Roman" w:cs="Times New Roman"/>
        </w:rPr>
        <w:t xml:space="preserve"> </w:t>
      </w:r>
    </w:p>
    <w:p w14:paraId="714184CC" w14:textId="77777777" w:rsidR="00E23EC9" w:rsidRPr="001E2E55" w:rsidRDefault="00E23EC9" w:rsidP="00E23EC9">
      <w:pPr>
        <w:widowControl w:val="0"/>
        <w:rPr>
          <w:rFonts w:ascii="Times New Roman" w:hAnsi="Times New Roman" w:cs="Times New Roman"/>
        </w:rPr>
      </w:pPr>
    </w:p>
    <w:p w14:paraId="79908B41" w14:textId="77777777" w:rsidR="00E23EC9" w:rsidRPr="00464BF1" w:rsidRDefault="00E23EC9" w:rsidP="00E23EC9">
      <w:pPr>
        <w:widowControl w:val="0"/>
        <w:rPr>
          <w:rFonts w:ascii="Times New Roman" w:hAnsi="Times New Roman" w:cs="Times New Roman"/>
        </w:rPr>
      </w:pPr>
    </w:p>
    <w:p w14:paraId="393B3446" w14:textId="77777777" w:rsidR="00E23EC9" w:rsidRDefault="00E23EC9" w:rsidP="008D1787">
      <w:pPr>
        <w:rPr>
          <w:rFonts w:ascii="Times New Roman" w:hAnsi="Times New Roman" w:cs="Times New Roman"/>
        </w:rPr>
      </w:pPr>
    </w:p>
    <w:p w14:paraId="2F513E6B" w14:textId="77777777" w:rsidR="000E30DC" w:rsidRDefault="000E30DC" w:rsidP="008D1787">
      <w:pPr>
        <w:rPr>
          <w:rFonts w:ascii="Times New Roman" w:hAnsi="Times New Roman" w:cs="Times New Roman"/>
        </w:rPr>
      </w:pPr>
    </w:p>
    <w:p w14:paraId="5AD4524E" w14:textId="77777777" w:rsidR="000E30DC" w:rsidRDefault="000E30DC" w:rsidP="008D1787">
      <w:pPr>
        <w:rPr>
          <w:rFonts w:ascii="Times New Roman" w:hAnsi="Times New Roman" w:cs="Times New Roman"/>
        </w:rPr>
      </w:pPr>
    </w:p>
    <w:p w14:paraId="1E666676" w14:textId="77777777" w:rsidR="000E30DC" w:rsidRDefault="000E30DC" w:rsidP="008D1787">
      <w:pPr>
        <w:rPr>
          <w:rFonts w:ascii="Times New Roman" w:hAnsi="Times New Roman" w:cs="Times New Roman"/>
        </w:rPr>
      </w:pPr>
    </w:p>
    <w:p w14:paraId="59757476" w14:textId="77777777" w:rsidR="000E30DC" w:rsidRDefault="000E30DC" w:rsidP="008D1787">
      <w:pPr>
        <w:rPr>
          <w:rFonts w:ascii="Times New Roman" w:hAnsi="Times New Roman" w:cs="Times New Roman"/>
        </w:rPr>
      </w:pPr>
    </w:p>
    <w:p w14:paraId="0A01CA88" w14:textId="77777777" w:rsidR="000E30DC" w:rsidRDefault="000E30DC" w:rsidP="008D1787">
      <w:pPr>
        <w:rPr>
          <w:rFonts w:ascii="Times New Roman" w:hAnsi="Times New Roman" w:cs="Times New Roman"/>
        </w:rPr>
      </w:pPr>
    </w:p>
    <w:p w14:paraId="01C379F5" w14:textId="77777777" w:rsidR="000E30DC" w:rsidRDefault="000E30DC" w:rsidP="008D1787">
      <w:pPr>
        <w:rPr>
          <w:rFonts w:ascii="Times New Roman" w:hAnsi="Times New Roman" w:cs="Times New Roman"/>
        </w:rPr>
      </w:pPr>
    </w:p>
    <w:p w14:paraId="432A6879" w14:textId="77777777" w:rsidR="008D1787" w:rsidRDefault="008D1787" w:rsidP="008D1787">
      <w:pPr>
        <w:rPr>
          <w:rFonts w:ascii="Times New Roman" w:hAnsi="Times New Roman" w:cs="Times New Roman"/>
        </w:rPr>
      </w:pPr>
    </w:p>
    <w:p w14:paraId="4CF6B3D7" w14:textId="77777777" w:rsidR="008D1787" w:rsidRDefault="008D1787" w:rsidP="008D1787">
      <w:pPr>
        <w:rPr>
          <w:rFonts w:ascii="Times New Roman" w:hAnsi="Times New Roman" w:cs="Times New Roman"/>
        </w:rPr>
      </w:pPr>
    </w:p>
    <w:p w14:paraId="2F5E0D55" w14:textId="77777777" w:rsidR="008D1787" w:rsidRDefault="008D1787" w:rsidP="008D1787">
      <w:pPr>
        <w:rPr>
          <w:rFonts w:ascii="Times New Roman" w:hAnsi="Times New Roman" w:cs="Times New Roman"/>
        </w:rPr>
      </w:pPr>
    </w:p>
    <w:p w14:paraId="463241A2" w14:textId="77777777" w:rsidR="008D1787" w:rsidRDefault="008D1787" w:rsidP="008D1787">
      <w:pPr>
        <w:rPr>
          <w:rFonts w:ascii="Times New Roman" w:hAnsi="Times New Roman" w:cs="Times New Roman"/>
        </w:rPr>
      </w:pPr>
    </w:p>
    <w:p w14:paraId="110CAFD5" w14:textId="77777777" w:rsidR="008D1787" w:rsidRDefault="008D1787" w:rsidP="008D1787">
      <w:pPr>
        <w:rPr>
          <w:rFonts w:ascii="Times New Roman" w:hAnsi="Times New Roman" w:cs="Times New Roman"/>
        </w:rPr>
      </w:pPr>
    </w:p>
    <w:p w14:paraId="2EC238E6" w14:textId="77777777" w:rsidR="008D1787" w:rsidRDefault="008D1787" w:rsidP="008D1787">
      <w:pPr>
        <w:rPr>
          <w:rFonts w:ascii="Times New Roman" w:hAnsi="Times New Roman" w:cs="Times New Roman"/>
        </w:rPr>
      </w:pPr>
    </w:p>
    <w:p w14:paraId="6C0DA412" w14:textId="77777777" w:rsidR="008D1787" w:rsidRDefault="008D1787" w:rsidP="008D1787">
      <w:pPr>
        <w:rPr>
          <w:rFonts w:ascii="Times New Roman" w:hAnsi="Times New Roman" w:cs="Times New Roman"/>
        </w:rPr>
      </w:pPr>
    </w:p>
    <w:p w14:paraId="625C428B" w14:textId="77777777" w:rsidR="008D1787" w:rsidRDefault="008D1787" w:rsidP="008D1787">
      <w:pPr>
        <w:rPr>
          <w:rFonts w:ascii="Times New Roman" w:hAnsi="Times New Roman" w:cs="Times New Roman"/>
        </w:rPr>
      </w:pPr>
    </w:p>
    <w:p w14:paraId="0871C004" w14:textId="77777777" w:rsidR="008D1787" w:rsidRDefault="008D1787" w:rsidP="008D1787">
      <w:pPr>
        <w:rPr>
          <w:rFonts w:ascii="Times New Roman" w:hAnsi="Times New Roman" w:cs="Times New Roman"/>
        </w:rPr>
      </w:pPr>
    </w:p>
    <w:p w14:paraId="0EE0140D" w14:textId="77777777" w:rsidR="008D1787" w:rsidRDefault="008D1787" w:rsidP="008D1787">
      <w:pPr>
        <w:rPr>
          <w:rFonts w:ascii="Times New Roman" w:hAnsi="Times New Roman" w:cs="Times New Roman"/>
        </w:rPr>
      </w:pPr>
    </w:p>
    <w:p w14:paraId="456DEBD9" w14:textId="77777777" w:rsidR="008D1787" w:rsidRDefault="008D1787" w:rsidP="008D1787">
      <w:pPr>
        <w:rPr>
          <w:rFonts w:ascii="Times New Roman" w:hAnsi="Times New Roman" w:cs="Times New Roman"/>
        </w:rPr>
      </w:pPr>
    </w:p>
    <w:p w14:paraId="24FDB55B" w14:textId="77777777" w:rsidR="008D1787" w:rsidRDefault="008D1787" w:rsidP="008D1787">
      <w:pPr>
        <w:rPr>
          <w:rFonts w:ascii="Times New Roman" w:hAnsi="Times New Roman" w:cs="Times New Roman"/>
        </w:rPr>
      </w:pPr>
    </w:p>
    <w:p w14:paraId="34232F83" w14:textId="77777777" w:rsidR="008D1787" w:rsidRDefault="008D1787" w:rsidP="008D1787">
      <w:pPr>
        <w:rPr>
          <w:rFonts w:ascii="Times New Roman" w:hAnsi="Times New Roman" w:cs="Times New Roman"/>
        </w:rPr>
      </w:pPr>
    </w:p>
    <w:p w14:paraId="44E28B0F" w14:textId="77777777" w:rsidR="008D1787" w:rsidRDefault="008D1787" w:rsidP="008D1787">
      <w:pPr>
        <w:rPr>
          <w:rFonts w:ascii="Times New Roman" w:hAnsi="Times New Roman" w:cs="Times New Roman"/>
        </w:rPr>
      </w:pPr>
    </w:p>
    <w:p w14:paraId="41FD8974" w14:textId="77777777" w:rsidR="008D1787" w:rsidRDefault="008D1787" w:rsidP="008D1787">
      <w:pPr>
        <w:rPr>
          <w:rFonts w:ascii="Times New Roman" w:hAnsi="Times New Roman" w:cs="Times New Roman"/>
        </w:rPr>
      </w:pPr>
    </w:p>
    <w:p w14:paraId="368EFA29" w14:textId="77777777" w:rsidR="008D1787" w:rsidRDefault="008D1787" w:rsidP="008D1787">
      <w:pPr>
        <w:rPr>
          <w:rFonts w:ascii="Times New Roman" w:hAnsi="Times New Roman" w:cs="Times New Roman"/>
        </w:rPr>
      </w:pPr>
    </w:p>
    <w:p w14:paraId="261FDAA0" w14:textId="77777777" w:rsidR="008D1787" w:rsidRDefault="008D1787" w:rsidP="008D1787">
      <w:pPr>
        <w:rPr>
          <w:rFonts w:ascii="Times New Roman" w:hAnsi="Times New Roman" w:cs="Times New Roman"/>
        </w:rPr>
      </w:pPr>
    </w:p>
    <w:p w14:paraId="2F12FCE6" w14:textId="77777777" w:rsidR="008D1787" w:rsidRDefault="008D1787" w:rsidP="008D1787">
      <w:pPr>
        <w:rPr>
          <w:rFonts w:ascii="Times New Roman" w:hAnsi="Times New Roman" w:cs="Times New Roman"/>
        </w:rPr>
      </w:pPr>
    </w:p>
    <w:p w14:paraId="067CD60E" w14:textId="77777777" w:rsidR="008D1787" w:rsidRDefault="008D1787" w:rsidP="008D1787">
      <w:pPr>
        <w:rPr>
          <w:rFonts w:ascii="Times New Roman" w:hAnsi="Times New Roman" w:cs="Times New Roman"/>
        </w:rPr>
      </w:pPr>
    </w:p>
    <w:p w14:paraId="7E2C8A09" w14:textId="77777777" w:rsidR="008D1787" w:rsidRDefault="008D1787" w:rsidP="008D1787">
      <w:pPr>
        <w:rPr>
          <w:rFonts w:ascii="Times New Roman" w:hAnsi="Times New Roman" w:cs="Times New Roman"/>
        </w:rPr>
      </w:pPr>
    </w:p>
    <w:p w14:paraId="0DB868E5" w14:textId="77777777" w:rsidR="008D1787" w:rsidRDefault="008D1787" w:rsidP="008D1787">
      <w:pPr>
        <w:rPr>
          <w:rFonts w:ascii="Times New Roman" w:hAnsi="Times New Roman" w:cs="Times New Roman"/>
        </w:rPr>
      </w:pPr>
    </w:p>
    <w:p w14:paraId="769CC2C6" w14:textId="77777777" w:rsidR="008D1787" w:rsidRDefault="008D1787" w:rsidP="008D1787">
      <w:pPr>
        <w:rPr>
          <w:rFonts w:ascii="Times New Roman" w:hAnsi="Times New Roman" w:cs="Times New Roman"/>
        </w:rPr>
      </w:pPr>
    </w:p>
    <w:p w14:paraId="76E91EDC" w14:textId="77777777" w:rsidR="008D1787" w:rsidRDefault="008D1787" w:rsidP="008D1787">
      <w:pPr>
        <w:rPr>
          <w:rFonts w:ascii="Times New Roman" w:hAnsi="Times New Roman" w:cs="Times New Roman"/>
        </w:rPr>
      </w:pPr>
    </w:p>
    <w:p w14:paraId="6851E4B7" w14:textId="77777777" w:rsidR="008D1787" w:rsidRDefault="008D1787" w:rsidP="008D1787">
      <w:pPr>
        <w:rPr>
          <w:rFonts w:ascii="Times New Roman" w:hAnsi="Times New Roman" w:cs="Times New Roman"/>
        </w:rPr>
      </w:pPr>
    </w:p>
    <w:p w14:paraId="28C037FE" w14:textId="77777777" w:rsidR="008D1787" w:rsidRDefault="008D1787" w:rsidP="008D1787">
      <w:pPr>
        <w:rPr>
          <w:rFonts w:ascii="Times New Roman" w:hAnsi="Times New Roman" w:cs="Times New Roman"/>
        </w:rPr>
      </w:pPr>
    </w:p>
    <w:p w14:paraId="7130DA3F" w14:textId="77777777" w:rsidR="008D1787" w:rsidRDefault="008D1787" w:rsidP="008D1787">
      <w:pPr>
        <w:rPr>
          <w:rFonts w:ascii="Times New Roman" w:hAnsi="Times New Roman" w:cs="Times New Roman"/>
        </w:rPr>
      </w:pPr>
    </w:p>
    <w:p w14:paraId="7A318DF5" w14:textId="77777777" w:rsidR="008D1787" w:rsidRDefault="008D1787" w:rsidP="008D1787">
      <w:pPr>
        <w:rPr>
          <w:rFonts w:ascii="Times New Roman" w:hAnsi="Times New Roman" w:cs="Times New Roman"/>
        </w:rPr>
      </w:pPr>
    </w:p>
    <w:p w14:paraId="5A1FDF92" w14:textId="77777777" w:rsidR="008D1787" w:rsidRDefault="008D1787" w:rsidP="008D1787">
      <w:pPr>
        <w:rPr>
          <w:rFonts w:ascii="Times New Roman" w:hAnsi="Times New Roman" w:cs="Times New Roman"/>
        </w:rPr>
      </w:pPr>
    </w:p>
    <w:p w14:paraId="13D0CFB7" w14:textId="77777777" w:rsidR="008D1787" w:rsidRPr="00EE337C" w:rsidRDefault="008D1787" w:rsidP="008D1787">
      <w:pPr>
        <w:rPr>
          <w:rFonts w:ascii="Times New Roman" w:hAnsi="Times New Roman" w:cs="Times New Roman"/>
        </w:rPr>
      </w:pPr>
    </w:p>
    <w:p w14:paraId="4CBD53A1" w14:textId="77777777" w:rsidR="008D1787" w:rsidRPr="001E2E55" w:rsidRDefault="008D1787" w:rsidP="008D1787">
      <w:pPr>
        <w:widowControl w:val="0"/>
        <w:rPr>
          <w:rFonts w:ascii="Times New Roman" w:hAnsi="Times New Roman" w:cs="Times New Roman"/>
          <w:sz w:val="36"/>
        </w:rPr>
      </w:pPr>
    </w:p>
    <w:p w14:paraId="163E3184" w14:textId="77777777" w:rsidR="00461F81" w:rsidRPr="00461F81" w:rsidRDefault="00461F81" w:rsidP="008D1787">
      <w:pPr>
        <w:pStyle w:val="Heading2"/>
      </w:pPr>
    </w:p>
    <w:p w14:paraId="735693C6" w14:textId="77777777" w:rsidR="00FC3851" w:rsidRPr="00461F81" w:rsidRDefault="00FC3851">
      <w:pPr>
        <w:pStyle w:val="Heading2"/>
      </w:pPr>
    </w:p>
    <w:sectPr w:rsidR="00FC3851" w:rsidRPr="00461F81" w:rsidSect="004D349D">
      <w:pgSz w:w="11906" w:h="16838"/>
      <w:pgMar w:top="1440" w:right="1440" w:bottom="1440" w:left="1440" w:header="709" w:footer="709" w:gutter="0"/>
      <w:cols w:space="708"/>
      <w:docGrid w:linePitch="360"/>
      <w:sectPrChange w:id="366" w:author="CAMT" w:date="2014-03-04T09:44:00Z">
        <w:sectPr w:rsidR="00FC3851" w:rsidRPr="00461F81" w:rsidSect="004D349D">
          <w:pgMar w:top="1440" w:right="1440" w:bottom="1440" w:left="1440" w:header="708" w:footer="708"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MT" w:date="2014-03-04T08:23:00Z" w:initials="C">
    <w:p w14:paraId="309A0CAB" w14:textId="77777777" w:rsidR="008814EF" w:rsidRDefault="008814EF">
      <w:pPr>
        <w:pStyle w:val="CommentText"/>
      </w:pPr>
      <w:r>
        <w:rPr>
          <w:rStyle w:val="CommentReference"/>
        </w:rPr>
        <w:annotationRef/>
      </w:r>
      <w:r>
        <w:t xml:space="preserve">Obviously, grammar has not been checked thoroughly. </w:t>
      </w:r>
      <w:r w:rsidR="001A50CD">
        <w:t xml:space="preserve">Please check errors… </w:t>
      </w:r>
    </w:p>
    <w:p w14:paraId="7ABA82E4" w14:textId="3DC9529C" w:rsidR="001A50CD" w:rsidRDefault="001A50CD" w:rsidP="001A50CD">
      <w:pPr>
        <w:pStyle w:val="CommentText"/>
        <w:numPr>
          <w:ilvl w:val="0"/>
          <w:numId w:val="10"/>
        </w:numPr>
      </w:pPr>
      <w:r>
        <w:t xml:space="preserve"> Lecturer (singular) vs. Lecturers (plural) </w:t>
      </w:r>
    </w:p>
    <w:p w14:paraId="2CA30EB1" w14:textId="77777777" w:rsidR="001A50CD" w:rsidRDefault="001A50CD" w:rsidP="001A50CD">
      <w:pPr>
        <w:pStyle w:val="CommentText"/>
        <w:numPr>
          <w:ilvl w:val="0"/>
          <w:numId w:val="10"/>
        </w:numPr>
      </w:pPr>
      <w:r>
        <w:t xml:space="preserve"> Lecturer or Instructor? Stick to one term and use it consistently. </w:t>
      </w:r>
    </w:p>
    <w:p w14:paraId="067765F6" w14:textId="77777777" w:rsidR="001A50CD" w:rsidRDefault="001A50CD" w:rsidP="001A50CD">
      <w:pPr>
        <w:pStyle w:val="CommentText"/>
      </w:pPr>
    </w:p>
    <w:p w14:paraId="7DBA7F6E" w14:textId="6EE6508A" w:rsidR="001A50CD" w:rsidRDefault="001A50CD" w:rsidP="001A50CD">
      <w:pPr>
        <w:pStyle w:val="CommentText"/>
      </w:pPr>
      <w:r>
        <w:t xml:space="preserve">Compare this section with the first part of Chapter One and correct mistakes. </w:t>
      </w:r>
    </w:p>
  </w:comment>
  <w:comment w:id="2" w:author="CAMT" w:date="2014-03-04T08:26:00Z" w:initials="C">
    <w:p w14:paraId="14ACB067" w14:textId="1015A4EF" w:rsidR="001A50CD" w:rsidRDefault="001A50CD">
      <w:pPr>
        <w:pStyle w:val="CommentText"/>
      </w:pPr>
      <w:r>
        <w:rPr>
          <w:rStyle w:val="CommentReference"/>
        </w:rPr>
        <w:annotationRef/>
      </w:r>
      <w:r>
        <w:t>This is the title of your project, right? Are you using the upper case for S and M only? If so, use it this way consistently throughout all your documents.</w:t>
      </w:r>
    </w:p>
  </w:comment>
  <w:comment w:id="6" w:author="CAMT" w:date="2014-03-04T08:59:00Z" w:initials="C">
    <w:p w14:paraId="21F9505B" w14:textId="38D4A949" w:rsidR="004D1975" w:rsidRDefault="004D1975">
      <w:pPr>
        <w:pStyle w:val="CommentText"/>
      </w:pPr>
      <w:r>
        <w:rPr>
          <w:rStyle w:val="CommentReference"/>
        </w:rPr>
        <w:annotationRef/>
      </w:r>
      <w:r>
        <w:t xml:space="preserve">In this section, you also need to discuss alternative technologies and why you selected one among those alternatives… </w:t>
      </w:r>
    </w:p>
  </w:comment>
  <w:comment w:id="11" w:author="CAMT" w:date="2014-03-04T08:30:00Z" w:initials="C">
    <w:p w14:paraId="7EDDE79D" w14:textId="2D1EB4D7" w:rsidR="001A50CD" w:rsidRDefault="001A50CD">
      <w:pPr>
        <w:pStyle w:val="CommentText"/>
      </w:pPr>
      <w:r>
        <w:rPr>
          <w:rStyle w:val="CommentReference"/>
        </w:rPr>
        <w:annotationRef/>
      </w:r>
      <w:r>
        <w:t>Font size got smaller here</w:t>
      </w:r>
      <w:proofErr w:type="gramStart"/>
      <w:r>
        <w:t>..</w:t>
      </w:r>
      <w:proofErr w:type="gramEnd"/>
      <w:r>
        <w:t xml:space="preserve"> </w:t>
      </w:r>
    </w:p>
  </w:comment>
  <w:comment w:id="15" w:author="CAMT" w:date="2014-03-04T08:30:00Z" w:initials="C">
    <w:p w14:paraId="0E0C707A" w14:textId="632525DD" w:rsidR="001A50CD" w:rsidRDefault="001A50CD">
      <w:pPr>
        <w:pStyle w:val="CommentText"/>
      </w:pPr>
      <w:r>
        <w:rPr>
          <w:rStyle w:val="CommentReference"/>
        </w:rPr>
        <w:annotationRef/>
      </w:r>
      <w:r>
        <w:t>Font size got bigger here</w:t>
      </w:r>
      <w:proofErr w:type="gramStart"/>
      <w:r>
        <w:t>..</w:t>
      </w:r>
      <w:proofErr w:type="gramEnd"/>
      <w:r>
        <w:t xml:space="preserve"> Be consistent. Make the document look formal and professional. </w:t>
      </w:r>
    </w:p>
  </w:comment>
  <w:comment w:id="16" w:author="CAMT" w:date="2014-03-04T08:32:00Z" w:initials="C">
    <w:p w14:paraId="71463434" w14:textId="02702B0D" w:rsidR="001A50CD" w:rsidRDefault="001A50CD">
      <w:pPr>
        <w:pStyle w:val="CommentText"/>
      </w:pPr>
      <w:r>
        <w:rPr>
          <w:rStyle w:val="CommentReference"/>
        </w:rPr>
        <w:annotationRef/>
      </w:r>
      <w:r w:rsidR="00E73159">
        <w:rPr>
          <w:rStyle w:val="CommentReference"/>
        </w:rPr>
        <w:t xml:space="preserve">What does it mean? </w:t>
      </w:r>
    </w:p>
  </w:comment>
  <w:comment w:id="27" w:author="CAMT" w:date="2014-03-04T08:32:00Z" w:initials="C">
    <w:p w14:paraId="0A7CAA4C" w14:textId="0CF00761" w:rsidR="001A50CD" w:rsidRDefault="001A50CD">
      <w:pPr>
        <w:pStyle w:val="CommentText"/>
      </w:pPr>
      <w:r>
        <w:rPr>
          <w:rStyle w:val="CommentReference"/>
        </w:rPr>
        <w:annotationRef/>
      </w:r>
      <w:r>
        <w:t>“</w:t>
      </w:r>
      <w:proofErr w:type="spellStart"/>
      <w:r>
        <w:t>PhoneGap</w:t>
      </w:r>
      <w:proofErr w:type="spellEnd"/>
      <w:r>
        <w:t xml:space="preserve">” is the official name. Change all to be same. Also </w:t>
      </w:r>
      <w:proofErr w:type="spellStart"/>
      <w:r>
        <w:t>Javascript</w:t>
      </w:r>
      <w:proofErr w:type="spellEnd"/>
      <w:r>
        <w:t xml:space="preserve"> </w:t>
      </w:r>
      <w:r>
        <w:sym w:font="Wingdings" w:char="F0E0"/>
      </w:r>
      <w:r>
        <w:t xml:space="preserve"> JavaScript</w:t>
      </w:r>
    </w:p>
  </w:comment>
  <w:comment w:id="39" w:author="CAMT" w:date="2014-03-04T08:39:00Z" w:initials="C">
    <w:p w14:paraId="140E1806" w14:textId="087BD641" w:rsidR="00961073" w:rsidRDefault="00961073">
      <w:pPr>
        <w:pStyle w:val="CommentText"/>
      </w:pPr>
      <w:r>
        <w:rPr>
          <w:rStyle w:val="CommentReference"/>
        </w:rPr>
        <w:annotationRef/>
      </w:r>
      <w:r>
        <w:t>You mean “</w:t>
      </w:r>
      <w:proofErr w:type="spellStart"/>
      <w:r>
        <w:t>PhoneGap</w:t>
      </w:r>
      <w:proofErr w:type="spellEnd"/>
      <w:r>
        <w:t xml:space="preserve"> </w:t>
      </w:r>
      <w:proofErr w:type="spellStart"/>
      <w:r>
        <w:t>maks</w:t>
      </w:r>
      <w:proofErr w:type="spellEnd"/>
      <w:r>
        <w:t xml:space="preserve"> it easier to develop for multiple platforms.”? </w:t>
      </w:r>
    </w:p>
  </w:comment>
  <w:comment w:id="40" w:author="CAMT" w:date="2014-03-04T08:39:00Z" w:initials="C">
    <w:p w14:paraId="343F6A45" w14:textId="77777777" w:rsidR="00961073" w:rsidRDefault="00961073">
      <w:pPr>
        <w:pStyle w:val="CommentText"/>
      </w:pPr>
      <w:r>
        <w:rPr>
          <w:rStyle w:val="CommentReference"/>
        </w:rPr>
        <w:annotationRef/>
      </w:r>
      <w:r>
        <w:t xml:space="preserve">What is the official name? </w:t>
      </w:r>
    </w:p>
    <w:p w14:paraId="50A5C181" w14:textId="77777777" w:rsidR="00961073" w:rsidRDefault="00961073">
      <w:pPr>
        <w:pStyle w:val="CommentText"/>
      </w:pPr>
    </w:p>
    <w:p w14:paraId="11D73CF4" w14:textId="72D30734" w:rsidR="00961073" w:rsidRDefault="00961073">
      <w:pPr>
        <w:pStyle w:val="CommentText"/>
      </w:pPr>
      <w:r>
        <w:t xml:space="preserve">Why </w:t>
      </w:r>
      <w:r w:rsidR="00E73159">
        <w:t xml:space="preserve">MS Visual Studio? For implementing web services? </w:t>
      </w:r>
    </w:p>
  </w:comment>
  <w:comment w:id="41" w:author="CAMT" w:date="2014-03-04T08:44:00Z" w:initials="C">
    <w:p w14:paraId="61D2DB0A" w14:textId="629B60FF" w:rsidR="00E73159" w:rsidRDefault="00E73159">
      <w:pPr>
        <w:pStyle w:val="CommentText"/>
      </w:pPr>
      <w:r>
        <w:rPr>
          <w:rStyle w:val="CommentReference"/>
        </w:rPr>
        <w:annotationRef/>
      </w:r>
      <w:r>
        <w:rPr>
          <w:rStyle w:val="CommentReference"/>
        </w:rPr>
        <w:t xml:space="preserve">Are you planning to run .Net based web services on Apache? </w:t>
      </w:r>
    </w:p>
  </w:comment>
  <w:comment w:id="42" w:author="CAMT" w:date="2014-03-04T08:58:00Z" w:initials="C">
    <w:p w14:paraId="248D9905" w14:textId="224DE93B" w:rsidR="004D1975" w:rsidRDefault="004D1975">
      <w:pPr>
        <w:pStyle w:val="CommentText"/>
      </w:pPr>
      <w:r>
        <w:rPr>
          <w:rStyle w:val="CommentReference"/>
        </w:rPr>
        <w:annotationRef/>
      </w:r>
      <w:r>
        <w:t xml:space="preserve">See how many sentences are combined together here. Please check your grammar. </w:t>
      </w:r>
    </w:p>
  </w:comment>
  <w:comment w:id="63" w:author="CAMT" w:date="2014-03-04T09:27:00Z" w:initials="C">
    <w:p w14:paraId="23079359" w14:textId="4049BBB9" w:rsidR="0023169B" w:rsidRDefault="0023169B">
      <w:pPr>
        <w:pStyle w:val="CommentText"/>
      </w:pPr>
      <w:r>
        <w:rPr>
          <w:rStyle w:val="CommentReference"/>
        </w:rPr>
        <w:annotationRef/>
      </w:r>
      <w:r>
        <w:t xml:space="preserve">This is not the title of your project. </w:t>
      </w:r>
    </w:p>
  </w:comment>
  <w:comment w:id="62" w:author="CAMT" w:date="2014-03-04T09:26:00Z" w:initials="C">
    <w:p w14:paraId="1FC7AA01" w14:textId="0B6B00BA" w:rsidR="0023169B" w:rsidRDefault="0023169B">
      <w:pPr>
        <w:pStyle w:val="CommentText"/>
      </w:pPr>
      <w:r>
        <w:rPr>
          <w:rStyle w:val="CommentReference"/>
        </w:rPr>
        <w:annotationRef/>
      </w:r>
      <w:r>
        <w:t xml:space="preserve">Rewrite this based on the introduction and background of the first chapter. </w:t>
      </w:r>
    </w:p>
  </w:comment>
  <w:comment w:id="64" w:author="CAMT" w:date="2014-03-04T09:28:00Z" w:initials="C">
    <w:p w14:paraId="67B36CD7" w14:textId="23E5753D" w:rsidR="0023169B" w:rsidRDefault="0023169B">
      <w:pPr>
        <w:pStyle w:val="CommentText"/>
      </w:pPr>
      <w:r>
        <w:rPr>
          <w:rStyle w:val="CommentReference"/>
        </w:rPr>
        <w:annotationRef/>
      </w:r>
      <w:r>
        <w:t>This also</w:t>
      </w:r>
      <w:proofErr w:type="gramStart"/>
      <w:r>
        <w:t>..</w:t>
      </w:r>
      <w:proofErr w:type="gramEnd"/>
      <w:r>
        <w:t xml:space="preserve"> </w:t>
      </w:r>
      <w:proofErr w:type="gramStart"/>
      <w:r>
        <w:t>please</w:t>
      </w:r>
      <w:proofErr w:type="gramEnd"/>
      <w:r>
        <w:t xml:space="preserve"> rewrite.. </w:t>
      </w:r>
    </w:p>
  </w:comment>
  <w:comment w:id="198" w:author="CAMT" w:date="2014-03-04T09:19:00Z" w:initials="C">
    <w:p w14:paraId="69A66FBA" w14:textId="77777777" w:rsidR="006E164F" w:rsidRDefault="006E164F">
      <w:pPr>
        <w:pStyle w:val="CommentText"/>
      </w:pPr>
      <w:r>
        <w:rPr>
          <w:rStyle w:val="CommentReference"/>
        </w:rPr>
        <w:annotationRef/>
      </w:r>
      <w:r>
        <w:t xml:space="preserve">Please add the name (or logo) of the technologies to this figure at the appropriate locations (e.g. phone – </w:t>
      </w:r>
      <w:proofErr w:type="spellStart"/>
      <w:r>
        <w:t>iOS</w:t>
      </w:r>
      <w:proofErr w:type="spellEnd"/>
      <w:r>
        <w:t xml:space="preserve">, </w:t>
      </w:r>
      <w:proofErr w:type="spellStart"/>
      <w:r>
        <w:t>PhoneGap</w:t>
      </w:r>
      <w:proofErr w:type="spellEnd"/>
      <w:r>
        <w:t xml:space="preserve">) </w:t>
      </w:r>
    </w:p>
    <w:p w14:paraId="31192B95" w14:textId="77777777" w:rsidR="0023169B" w:rsidRDefault="0023169B">
      <w:pPr>
        <w:pStyle w:val="CommentText"/>
      </w:pPr>
    </w:p>
    <w:p w14:paraId="4D7D3E8A" w14:textId="2DA9B405" w:rsidR="0023169B" w:rsidRDefault="0023169B">
      <w:pPr>
        <w:pStyle w:val="CommentText"/>
      </w:pPr>
      <w:r>
        <w:t xml:space="preserve">Which technology is used for which part? </w:t>
      </w:r>
    </w:p>
  </w:comment>
  <w:comment w:id="199" w:author="CAMT" w:date="2014-03-04T09:38:00Z" w:initials="C">
    <w:p w14:paraId="1EAA4FD2" w14:textId="05A234AE" w:rsidR="004D349D" w:rsidRDefault="004D349D">
      <w:pPr>
        <w:pStyle w:val="CommentText"/>
      </w:pPr>
      <w:r>
        <w:rPr>
          <w:rStyle w:val="CommentReference"/>
        </w:rPr>
        <w:annotationRef/>
      </w:r>
      <w:r>
        <w:t xml:space="preserve">Do you plan to test your website on all major browsers or just one? If you are going to test with only one browser, mention that here.  </w:t>
      </w:r>
    </w:p>
  </w:comment>
  <w:comment w:id="236" w:author="CAMT" w:date="2014-03-04T09:40:00Z" w:initials="C">
    <w:p w14:paraId="0F5FB730" w14:textId="4BC03428" w:rsidR="004D349D" w:rsidRDefault="004D349D">
      <w:pPr>
        <w:pStyle w:val="CommentText"/>
      </w:pPr>
      <w:r>
        <w:rPr>
          <w:rStyle w:val="CommentReference"/>
        </w:rPr>
        <w:annotationRef/>
      </w:r>
      <w:r>
        <w:t xml:space="preserve">Give some examples. </w:t>
      </w:r>
    </w:p>
  </w:comment>
  <w:comment w:id="240" w:author="CAMT" w:date="2014-03-04T10:06:00Z" w:initials="C">
    <w:p w14:paraId="243ECE80" w14:textId="31E59E80" w:rsidR="00E64970" w:rsidRDefault="00E64970">
      <w:pPr>
        <w:pStyle w:val="CommentText"/>
      </w:pPr>
      <w:r>
        <w:rPr>
          <w:rStyle w:val="CommentReference"/>
        </w:rPr>
        <w:annotationRef/>
      </w:r>
      <w:r>
        <w:t xml:space="preserve">Can you add here another section 4.5 Software Process and explain the iterative (or incremental) software development process </w:t>
      </w:r>
    </w:p>
    <w:p w14:paraId="0A5AD075" w14:textId="77777777" w:rsidR="00E64970" w:rsidRDefault="00E64970">
      <w:pPr>
        <w:pStyle w:val="CommentText"/>
      </w:pPr>
    </w:p>
    <w:p w14:paraId="40C018C7" w14:textId="77777777" w:rsidR="00E64970" w:rsidRDefault="00E64970" w:rsidP="00E64970">
      <w:pPr>
        <w:pStyle w:val="CommentText"/>
        <w:numPr>
          <w:ilvl w:val="0"/>
          <w:numId w:val="10"/>
        </w:numPr>
      </w:pPr>
      <w:r>
        <w:t xml:space="preserve"> A diagram </w:t>
      </w:r>
    </w:p>
    <w:p w14:paraId="74192239" w14:textId="616B6997" w:rsidR="00E64970" w:rsidRDefault="00E64970" w:rsidP="00E64970">
      <w:pPr>
        <w:pStyle w:val="CommentText"/>
        <w:numPr>
          <w:ilvl w:val="0"/>
          <w:numId w:val="10"/>
        </w:numPr>
      </w:pPr>
      <w:r>
        <w:t xml:space="preserve"> Brief explanation</w:t>
      </w:r>
    </w:p>
  </w:comment>
  <w:comment w:id="243" w:author="CAMT" w:date="2014-03-04T10:13:00Z" w:initials="C">
    <w:p w14:paraId="70BEA04B" w14:textId="31252235" w:rsidR="00E64970" w:rsidRDefault="00E64970">
      <w:pPr>
        <w:pStyle w:val="CommentText"/>
      </w:pPr>
      <w:r>
        <w:rPr>
          <w:rStyle w:val="CommentReference"/>
        </w:rPr>
        <w:annotationRef/>
      </w:r>
      <w:r>
        <w:t>This will become 4.6. Changed to landscape</w:t>
      </w:r>
    </w:p>
  </w:comment>
  <w:comment w:id="264" w:author="CAMT" w:date="2014-03-04T10:15:00Z" w:initials="C">
    <w:p w14:paraId="789E120F" w14:textId="3849805C" w:rsidR="00E64970" w:rsidRDefault="00E64970">
      <w:pPr>
        <w:pStyle w:val="CommentText"/>
      </w:pPr>
      <w:r>
        <w:rPr>
          <w:rStyle w:val="CommentReference"/>
        </w:rPr>
        <w:annotationRef/>
      </w:r>
      <w:r>
        <w:t xml:space="preserve">Move this section before schedule charts… </w:t>
      </w:r>
    </w:p>
    <w:p w14:paraId="78F0D549" w14:textId="7571ABE1" w:rsidR="00E42015" w:rsidRDefault="00E42015">
      <w:pPr>
        <w:pStyle w:val="CommentText"/>
      </w:pPr>
      <w:r>
        <w:t xml:space="preserve">Do you have any plan which feature will be implemented in what time line? For example, by the end of progress 1, what subsystem are you going to work on? </w:t>
      </w:r>
    </w:p>
  </w:comment>
  <w:comment w:id="266" w:author="CAMT" w:date="2014-03-04T09:45:00Z" w:initials="C">
    <w:p w14:paraId="68B6FC19" w14:textId="61761E6E" w:rsidR="002C11B1" w:rsidRDefault="002C11B1">
      <w:pPr>
        <w:pStyle w:val="CommentText"/>
      </w:pPr>
      <w:r>
        <w:rPr>
          <w:rStyle w:val="CommentReference"/>
        </w:rPr>
        <w:annotationRef/>
      </w:r>
      <w:r>
        <w:t>Does “User” mean both “Student” and “Instructor”? Make it clear if it is both or just one of them. Same for all Use Cases</w:t>
      </w:r>
    </w:p>
  </w:comment>
  <w:comment w:id="265" w:author="CAMT" w:date="2014-03-04T09:50:00Z" w:initials="C">
    <w:p w14:paraId="65EF7BF2" w14:textId="639B88F9" w:rsidR="002C11B1" w:rsidRDefault="002C11B1">
      <w:pPr>
        <w:pStyle w:val="CommentText"/>
      </w:pPr>
      <w:r>
        <w:rPr>
          <w:rStyle w:val="CommentReference"/>
        </w:rPr>
        <w:annotationRef/>
      </w:r>
      <w:r>
        <w:t>These are test scores? Then make it clearly as you did for Use Case 1-3 and 1-4.</w:t>
      </w:r>
    </w:p>
  </w:comment>
  <w:comment w:id="278" w:author="CAMT" w:date="2014-03-04T09:52:00Z" w:initials="C">
    <w:p w14:paraId="46710A8F" w14:textId="4FEFB32B" w:rsidR="002C11B1" w:rsidRDefault="002C11B1">
      <w:pPr>
        <w:pStyle w:val="CommentText"/>
      </w:pPr>
      <w:r>
        <w:rPr>
          <w:rStyle w:val="CommentReference"/>
        </w:rPr>
        <w:annotationRef/>
      </w:r>
      <w:r>
        <w:t>“</w:t>
      </w:r>
      <w:proofErr w:type="gramStart"/>
      <w:r>
        <w:t>upload</w:t>
      </w:r>
      <w:proofErr w:type="gramEnd"/>
      <w:r>
        <w:t xml:space="preserve"> scores from a file to the system”?</w:t>
      </w:r>
    </w:p>
  </w:comment>
  <w:comment w:id="287" w:author="CAMT" w:date="2014-03-04T09:54:00Z" w:initials="C">
    <w:p w14:paraId="16F178C0" w14:textId="393F383C" w:rsidR="002C11B1" w:rsidRDefault="002C11B1">
      <w:pPr>
        <w:pStyle w:val="CommentText"/>
      </w:pPr>
      <w:r>
        <w:rPr>
          <w:rStyle w:val="CommentReference"/>
        </w:rPr>
        <w:annotationRef/>
      </w:r>
      <w:r>
        <w:t>Student? Or instructor?</w:t>
      </w:r>
    </w:p>
  </w:comment>
  <w:comment w:id="293" w:author="CAMT" w:date="2014-03-04T09:48:00Z" w:initials="C">
    <w:p w14:paraId="42C59B36" w14:textId="072E6032" w:rsidR="002C11B1" w:rsidRDefault="002C11B1">
      <w:pPr>
        <w:pStyle w:val="CommentText"/>
      </w:pPr>
      <w:r>
        <w:rPr>
          <w:rStyle w:val="CommentReference"/>
        </w:rPr>
        <w:annotationRef/>
      </w:r>
      <w:r>
        <w:t>Obviously you use “User” for different meanings.</w:t>
      </w:r>
    </w:p>
  </w:comment>
  <w:comment w:id="326" w:author="CAMT" w:date="2014-03-04T09:46:00Z" w:initials="C">
    <w:p w14:paraId="64887B5F" w14:textId="2ED58BF4" w:rsidR="002C11B1" w:rsidRDefault="002C11B1">
      <w:pPr>
        <w:pStyle w:val="CommentText"/>
      </w:pPr>
      <w:r>
        <w:t>“</w:t>
      </w:r>
      <w:r>
        <w:rPr>
          <w:rStyle w:val="CommentReference"/>
        </w:rPr>
        <w:annotationRef/>
      </w:r>
      <w:proofErr w:type="gramStart"/>
      <w:r>
        <w:t>who</w:t>
      </w:r>
      <w:proofErr w:type="gramEnd"/>
      <w:r>
        <w:t xml:space="preserve"> has taken”? </w:t>
      </w:r>
    </w:p>
  </w:comment>
  <w:comment w:id="347" w:author="CAMT" w:date="2014-03-04T09:57:00Z" w:initials="C">
    <w:p w14:paraId="18CE45CE" w14:textId="340FF11A" w:rsidR="000A74A7" w:rsidRDefault="000A74A7">
      <w:pPr>
        <w:pStyle w:val="CommentText"/>
      </w:pPr>
      <w:r>
        <w:rPr>
          <w:rStyle w:val="CommentReference"/>
        </w:rPr>
        <w:annotationRef/>
      </w:r>
      <w:r>
        <w:t>How is it different from User Case 3-2?</w:t>
      </w:r>
    </w:p>
  </w:comment>
  <w:comment w:id="354" w:author="CAMT" w:date="2014-03-04T09:59:00Z" w:initials="C">
    <w:p w14:paraId="30A339D3" w14:textId="355DCBC9" w:rsidR="000A74A7" w:rsidRDefault="000A74A7">
      <w:pPr>
        <w:pStyle w:val="CommentText"/>
      </w:pPr>
      <w:r>
        <w:rPr>
          <w:rStyle w:val="CommentReference"/>
        </w:rPr>
        <w:annotationRef/>
      </w:r>
      <w:r>
        <w:t>“</w:t>
      </w:r>
      <w:proofErr w:type="gramStart"/>
      <w:r>
        <w:t>who</w:t>
      </w:r>
      <w:proofErr w:type="gramEnd"/>
      <w:r>
        <w:t xml:space="preserve"> has access to the shared resources”</w:t>
      </w:r>
    </w:p>
  </w:comment>
  <w:comment w:id="359" w:author="CAMT" w:date="2014-03-04T10:04:00Z" w:initials="C">
    <w:p w14:paraId="56882C6B" w14:textId="691E8052" w:rsidR="000A74A7" w:rsidRDefault="000A74A7">
      <w:pPr>
        <w:pStyle w:val="CommentText"/>
      </w:pPr>
      <w:r>
        <w:rPr>
          <w:rStyle w:val="CommentReference"/>
        </w:rPr>
        <w:annotationRef/>
      </w:r>
      <w:r>
        <w:t xml:space="preserve">We have not actually designed the website yet. </w:t>
      </w:r>
      <w:r w:rsidR="00E64970">
        <w:t xml:space="preserve">IT should be better to say “comment on what” rather than “comment where” </w:t>
      </w:r>
    </w:p>
  </w:comment>
  <w:comment w:id="361" w:author="CAMT" w:date="2014-03-04T10:24:00Z" w:initials="C">
    <w:p w14:paraId="43DE3442" w14:textId="4662FEF6" w:rsidR="00E42015" w:rsidRDefault="00E42015">
      <w:pPr>
        <w:pStyle w:val="CommentText"/>
      </w:pPr>
      <w:r>
        <w:rPr>
          <w:rStyle w:val="CommentReference"/>
        </w:rPr>
        <w:annotationRef/>
      </w:r>
      <w:r>
        <w:t>Give the full name</w:t>
      </w:r>
    </w:p>
  </w:comment>
  <w:comment w:id="362" w:author="CAMT" w:date="2014-03-04T10:23:00Z" w:initials="C">
    <w:p w14:paraId="51C7DEB2" w14:textId="40637DCF" w:rsidR="00E42015" w:rsidRDefault="00E42015">
      <w:pPr>
        <w:pStyle w:val="CommentText"/>
      </w:pPr>
      <w:r>
        <w:rPr>
          <w:rStyle w:val="CommentReference"/>
        </w:rPr>
        <w:annotationRef/>
      </w:r>
      <w:r>
        <w:t>[2] and [5</w:t>
      </w:r>
      <w:proofErr w:type="gramStart"/>
      <w:r>
        <w:t>] ?</w:t>
      </w:r>
      <w:proofErr w:type="gramEnd"/>
      <w:r>
        <w:t xml:space="preserve"> </w:t>
      </w:r>
    </w:p>
  </w:comment>
  <w:comment w:id="363" w:author="CAMT" w:date="2014-03-04T10:23:00Z" w:initials="C">
    <w:p w14:paraId="228C12FB" w14:textId="71E0A286" w:rsidR="00E42015" w:rsidRDefault="00E42015">
      <w:pPr>
        <w:pStyle w:val="CommentText"/>
      </w:pPr>
      <w:r>
        <w:rPr>
          <w:rStyle w:val="CommentReference"/>
        </w:rPr>
        <w:annotationRef/>
      </w:r>
      <w:r>
        <w:t>Official name</w:t>
      </w:r>
    </w:p>
  </w:comment>
  <w:comment w:id="364" w:author="CAMT" w:date="2014-03-04T10:23:00Z" w:initials="C">
    <w:p w14:paraId="24DBE04F" w14:textId="117A794C" w:rsidR="00E42015" w:rsidRDefault="00E42015">
      <w:pPr>
        <w:pStyle w:val="CommentText"/>
      </w:pPr>
      <w:r>
        <w:rPr>
          <w:rStyle w:val="CommentReference"/>
        </w:rPr>
        <w:annotationRef/>
      </w:r>
      <w:r>
        <w:t>Official name</w:t>
      </w:r>
    </w:p>
  </w:comment>
  <w:comment w:id="365" w:author="CAMT" w:date="2014-03-04T10:24:00Z" w:initials="C">
    <w:p w14:paraId="5EDC0872" w14:textId="37E97F0A" w:rsidR="00E42015" w:rsidRDefault="00E42015">
      <w:pPr>
        <w:pStyle w:val="CommentText"/>
      </w:pPr>
      <w:r>
        <w:rPr>
          <w:rStyle w:val="CommentReference"/>
        </w:rPr>
        <w:annotationRef/>
      </w:r>
      <w:r>
        <w:t>Official name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BA7F6E" w15:done="0"/>
  <w15:commentEx w15:paraId="14ACB067" w15:done="0"/>
  <w15:commentEx w15:paraId="21F9505B" w15:done="0"/>
  <w15:commentEx w15:paraId="7EDDE79D" w15:done="0"/>
  <w15:commentEx w15:paraId="0E0C707A" w15:done="0"/>
  <w15:commentEx w15:paraId="71463434" w15:done="0"/>
  <w15:commentEx w15:paraId="0A7CAA4C" w15:done="0"/>
  <w15:commentEx w15:paraId="140E1806" w15:done="0"/>
  <w15:commentEx w15:paraId="11D73CF4" w15:done="0"/>
  <w15:commentEx w15:paraId="61D2DB0A" w15:done="0"/>
  <w15:commentEx w15:paraId="248D9905" w15:done="0"/>
  <w15:commentEx w15:paraId="23079359" w15:done="0"/>
  <w15:commentEx w15:paraId="1FC7AA01" w15:done="0"/>
  <w15:commentEx w15:paraId="67B36CD7" w15:done="0"/>
  <w15:commentEx w15:paraId="4D7D3E8A" w15:done="0"/>
  <w15:commentEx w15:paraId="1EAA4FD2" w15:done="0"/>
  <w15:commentEx w15:paraId="0F5FB730" w15:done="0"/>
  <w15:commentEx w15:paraId="74192239" w15:done="0"/>
  <w15:commentEx w15:paraId="70BEA04B" w15:done="0"/>
  <w15:commentEx w15:paraId="78F0D549" w15:done="0"/>
  <w15:commentEx w15:paraId="68B6FC19" w15:done="0"/>
  <w15:commentEx w15:paraId="65EF7BF2" w15:done="0"/>
  <w15:commentEx w15:paraId="46710A8F" w15:done="0"/>
  <w15:commentEx w15:paraId="16F178C0" w15:done="0"/>
  <w15:commentEx w15:paraId="42C59B36" w15:done="0"/>
  <w15:commentEx w15:paraId="64887B5F" w15:done="0"/>
  <w15:commentEx w15:paraId="18CE45CE" w15:done="0"/>
  <w15:commentEx w15:paraId="30A339D3" w15:done="0"/>
  <w15:commentEx w15:paraId="56882C6B" w15:done="0"/>
  <w15:commentEx w15:paraId="43DE3442" w15:done="0"/>
  <w15:commentEx w15:paraId="51C7DEB2" w15:done="0"/>
  <w15:commentEx w15:paraId="228C12FB" w15:done="0"/>
  <w15:commentEx w15:paraId="24DBE04F" w15:done="0"/>
  <w15:commentEx w15:paraId="5EDC087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Segoe UI">
    <w:panose1 w:val="020B0502040204020203"/>
    <w:charset w:val="00"/>
    <w:family w:val="swiss"/>
    <w:pitch w:val="variable"/>
    <w:sig w:usb0="E10022FF" w:usb1="C000E47F" w:usb2="00000029" w:usb3="00000000" w:csb0="000001DF" w:csb1="00000000"/>
  </w:font>
  <w:font w:name="adobe-clean">
    <w:altName w:val="Times New Roman"/>
    <w:charset w:val="00"/>
    <w:family w:val="auto"/>
    <w:pitch w:val="default"/>
  </w:font>
  <w:font w:name="Segoe UI Symbol">
    <w:panose1 w:val="020B0502040204020203"/>
    <w:charset w:val="00"/>
    <w:family w:val="swiss"/>
    <w:pitch w:val="variable"/>
    <w:sig w:usb0="8000006F" w:usb1="1200FBEF" w:usb2="000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B574C"/>
    <w:multiLevelType w:val="hybridMultilevel"/>
    <w:tmpl w:val="68CCEDFE"/>
    <w:lvl w:ilvl="0" w:tplc="4F1A1C4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B918C5"/>
    <w:multiLevelType w:val="multilevel"/>
    <w:tmpl w:val="C8608282"/>
    <w:lvl w:ilvl="0">
      <w:start w:val="2"/>
      <w:numFmt w:val="decimal"/>
      <w:lvlText w:val="%1"/>
      <w:lvlJc w:val="left"/>
      <w:pPr>
        <w:ind w:left="600" w:hanging="600"/>
      </w:pPr>
      <w:rPr>
        <w:rFonts w:hint="default"/>
      </w:rPr>
    </w:lvl>
    <w:lvl w:ilvl="1">
      <w:start w:val="2"/>
      <w:numFmt w:val="decimal"/>
      <w:lvlText w:val="%1.%2"/>
      <w:lvlJc w:val="left"/>
      <w:pPr>
        <w:ind w:left="1216" w:hanging="720"/>
      </w:pPr>
      <w:rPr>
        <w:rFonts w:hint="default"/>
      </w:rPr>
    </w:lvl>
    <w:lvl w:ilvl="2">
      <w:start w:val="6"/>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6128" w:hanging="2160"/>
      </w:pPr>
      <w:rPr>
        <w:rFonts w:hint="default"/>
      </w:rPr>
    </w:lvl>
  </w:abstractNum>
  <w:abstractNum w:abstractNumId="2">
    <w:nsid w:val="2C3F2C14"/>
    <w:multiLevelType w:val="hybridMultilevel"/>
    <w:tmpl w:val="98F47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413949"/>
    <w:multiLevelType w:val="hybridMultilevel"/>
    <w:tmpl w:val="ED2EADCE"/>
    <w:lvl w:ilvl="0" w:tplc="08D4EE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3CB7709"/>
    <w:multiLevelType w:val="hybridMultilevel"/>
    <w:tmpl w:val="4DF41E82"/>
    <w:lvl w:ilvl="0" w:tplc="47E0C2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5AD3F7A"/>
    <w:multiLevelType w:val="multilevel"/>
    <w:tmpl w:val="C4F47ABE"/>
    <w:lvl w:ilvl="0">
      <w:start w:val="2"/>
      <w:numFmt w:val="decimal"/>
      <w:lvlText w:val="%1"/>
      <w:lvlJc w:val="left"/>
      <w:pPr>
        <w:ind w:left="600" w:hanging="600"/>
      </w:pPr>
      <w:rPr>
        <w:rFonts w:hint="default"/>
      </w:rPr>
    </w:lvl>
    <w:lvl w:ilvl="1">
      <w:start w:val="2"/>
      <w:numFmt w:val="decimal"/>
      <w:lvlText w:val="%1.%2"/>
      <w:lvlJc w:val="left"/>
      <w:pPr>
        <w:ind w:left="1080" w:hanging="720"/>
      </w:pPr>
      <w:rPr>
        <w:rFonts w:hint="default"/>
      </w:rPr>
    </w:lvl>
    <w:lvl w:ilvl="2">
      <w:start w:val="6"/>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4F0943A2"/>
    <w:multiLevelType w:val="hybridMultilevel"/>
    <w:tmpl w:val="531A7948"/>
    <w:lvl w:ilvl="0" w:tplc="6F02136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282A82"/>
    <w:multiLevelType w:val="hybridMultilevel"/>
    <w:tmpl w:val="DFDC8DD0"/>
    <w:lvl w:ilvl="0" w:tplc="29BED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2941590"/>
    <w:multiLevelType w:val="hybridMultilevel"/>
    <w:tmpl w:val="F296F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7B011C"/>
    <w:multiLevelType w:val="hybridMultilevel"/>
    <w:tmpl w:val="EB104516"/>
    <w:lvl w:ilvl="0" w:tplc="8E2E278E">
      <w:start w:val="2"/>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3"/>
  </w:num>
  <w:num w:numId="4">
    <w:abstractNumId w:val="9"/>
  </w:num>
  <w:num w:numId="5">
    <w:abstractNumId w:val="1"/>
  </w:num>
  <w:num w:numId="6">
    <w:abstractNumId w:val="5"/>
  </w:num>
  <w:num w:numId="7">
    <w:abstractNumId w:val="2"/>
  </w:num>
  <w:num w:numId="8">
    <w:abstractNumId w:val="8"/>
  </w:num>
  <w:num w:numId="9">
    <w:abstractNumId w:val="6"/>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T">
    <w15:presenceInfo w15:providerId="None" w15:userId="CAMT"/>
  </w15:person>
  <w15:person w15:author="SAMSUNG">
    <w15:presenceInfo w15:providerId="None" w15:userId="SAM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594"/>
    <w:rsid w:val="000A74A7"/>
    <w:rsid w:val="000E30DC"/>
    <w:rsid w:val="001A50CD"/>
    <w:rsid w:val="0023169B"/>
    <w:rsid w:val="002C08C9"/>
    <w:rsid w:val="002C11B1"/>
    <w:rsid w:val="003177F9"/>
    <w:rsid w:val="003B5F36"/>
    <w:rsid w:val="003C71DA"/>
    <w:rsid w:val="00461F81"/>
    <w:rsid w:val="004A6B27"/>
    <w:rsid w:val="004D1975"/>
    <w:rsid w:val="004D349D"/>
    <w:rsid w:val="0050075B"/>
    <w:rsid w:val="0054065A"/>
    <w:rsid w:val="005548E1"/>
    <w:rsid w:val="0064259D"/>
    <w:rsid w:val="006E164F"/>
    <w:rsid w:val="007F51B2"/>
    <w:rsid w:val="00852389"/>
    <w:rsid w:val="008814EF"/>
    <w:rsid w:val="008D1787"/>
    <w:rsid w:val="00961073"/>
    <w:rsid w:val="00A561DE"/>
    <w:rsid w:val="00A939E3"/>
    <w:rsid w:val="00AA48B9"/>
    <w:rsid w:val="00CD7EC5"/>
    <w:rsid w:val="00E01594"/>
    <w:rsid w:val="00E23EC9"/>
    <w:rsid w:val="00E42015"/>
    <w:rsid w:val="00E64970"/>
    <w:rsid w:val="00E73159"/>
    <w:rsid w:val="00E80349"/>
    <w:rsid w:val="00EB210A"/>
    <w:rsid w:val="00FC385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FDFD"/>
  <w15:chartTrackingRefBased/>
  <w15:docId w15:val="{B12330D3-9203-4F13-A3A3-FCE2F137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1594"/>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8D1787"/>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594"/>
    <w:rPr>
      <w:rFonts w:asciiTheme="majorHAnsi" w:eastAsiaTheme="majorEastAsia" w:hAnsiTheme="majorHAnsi" w:cstheme="majorBidi"/>
      <w:color w:val="2E74B5" w:themeColor="accent1" w:themeShade="BF"/>
      <w:sz w:val="32"/>
      <w:szCs w:val="40"/>
    </w:rPr>
  </w:style>
  <w:style w:type="character" w:customStyle="1" w:styleId="apple-style-span">
    <w:name w:val="apple-style-span"/>
    <w:basedOn w:val="DefaultParagraphFont"/>
    <w:rsid w:val="00461F81"/>
  </w:style>
  <w:style w:type="paragraph" w:styleId="TOCHeading">
    <w:name w:val="TOC Heading"/>
    <w:basedOn w:val="Heading1"/>
    <w:next w:val="Normal"/>
    <w:uiPriority w:val="39"/>
    <w:unhideWhenUsed/>
    <w:qFormat/>
    <w:rsid w:val="00461F81"/>
    <w:pPr>
      <w:outlineLvl w:val="9"/>
    </w:pPr>
    <w:rPr>
      <w:szCs w:val="32"/>
      <w:lang w:bidi="ar-SA"/>
    </w:rPr>
  </w:style>
  <w:style w:type="paragraph" w:styleId="TOC1">
    <w:name w:val="toc 1"/>
    <w:basedOn w:val="Normal"/>
    <w:next w:val="Normal"/>
    <w:autoRedefine/>
    <w:uiPriority w:val="39"/>
    <w:unhideWhenUsed/>
    <w:rsid w:val="00461F81"/>
    <w:pPr>
      <w:spacing w:after="100"/>
    </w:pPr>
  </w:style>
  <w:style w:type="character" w:styleId="Hyperlink">
    <w:name w:val="Hyperlink"/>
    <w:basedOn w:val="DefaultParagraphFont"/>
    <w:uiPriority w:val="99"/>
    <w:unhideWhenUsed/>
    <w:rsid w:val="00461F81"/>
    <w:rPr>
      <w:color w:val="0563C1" w:themeColor="hyperlink"/>
      <w:u w:val="single"/>
    </w:rPr>
  </w:style>
  <w:style w:type="character" w:customStyle="1" w:styleId="Heading2Char">
    <w:name w:val="Heading 2 Char"/>
    <w:basedOn w:val="DefaultParagraphFont"/>
    <w:link w:val="Heading2"/>
    <w:uiPriority w:val="9"/>
    <w:rsid w:val="008D1787"/>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8D1787"/>
    <w:pPr>
      <w:spacing w:after="0" w:line="276" w:lineRule="auto"/>
      <w:ind w:left="720"/>
      <w:contextualSpacing/>
    </w:pPr>
    <w:rPr>
      <w:rFonts w:ascii="Arial" w:eastAsia="Arial" w:hAnsi="Arial" w:cs="Arial"/>
      <w:color w:val="000000"/>
    </w:rPr>
  </w:style>
  <w:style w:type="character" w:customStyle="1" w:styleId="hps">
    <w:name w:val="hps"/>
    <w:basedOn w:val="DefaultParagraphFont"/>
    <w:rsid w:val="004A6B27"/>
  </w:style>
  <w:style w:type="paragraph" w:customStyle="1" w:styleId="FreeForm">
    <w:name w:val="Free Form"/>
    <w:rsid w:val="004A6B27"/>
    <w:pPr>
      <w:spacing w:after="0" w:line="240" w:lineRule="auto"/>
    </w:pPr>
    <w:rPr>
      <w:rFonts w:ascii="Helvetica" w:eastAsia="ヒラギノ角ゴ Pro W3" w:hAnsi="Helvetica" w:cs="Times New Roman"/>
      <w:color w:val="000000"/>
      <w:sz w:val="24"/>
      <w:szCs w:val="20"/>
    </w:rPr>
  </w:style>
  <w:style w:type="character" w:styleId="CommentReference">
    <w:name w:val="annotation reference"/>
    <w:basedOn w:val="DefaultParagraphFont"/>
    <w:uiPriority w:val="99"/>
    <w:semiHidden/>
    <w:unhideWhenUsed/>
    <w:rsid w:val="00E23EC9"/>
    <w:rPr>
      <w:sz w:val="16"/>
      <w:szCs w:val="16"/>
    </w:rPr>
  </w:style>
  <w:style w:type="paragraph" w:styleId="CommentText">
    <w:name w:val="annotation text"/>
    <w:basedOn w:val="Normal"/>
    <w:link w:val="CommentTextChar"/>
    <w:uiPriority w:val="99"/>
    <w:semiHidden/>
    <w:unhideWhenUsed/>
    <w:rsid w:val="00E23EC9"/>
    <w:pPr>
      <w:spacing w:after="0" w:line="240" w:lineRule="auto"/>
    </w:pPr>
    <w:rPr>
      <w:rFonts w:ascii="Arial" w:eastAsia="Arial" w:hAnsi="Arial" w:cs="Cordia New"/>
      <w:color w:val="000000"/>
      <w:sz w:val="20"/>
      <w:szCs w:val="25"/>
    </w:rPr>
  </w:style>
  <w:style w:type="character" w:customStyle="1" w:styleId="CommentTextChar">
    <w:name w:val="Comment Text Char"/>
    <w:basedOn w:val="DefaultParagraphFont"/>
    <w:link w:val="CommentText"/>
    <w:uiPriority w:val="99"/>
    <w:semiHidden/>
    <w:rsid w:val="00E23EC9"/>
    <w:rPr>
      <w:rFonts w:ascii="Arial" w:eastAsia="Arial" w:hAnsi="Arial" w:cs="Cordia New"/>
      <w:color w:val="000000"/>
      <w:sz w:val="20"/>
      <w:szCs w:val="25"/>
    </w:rPr>
  </w:style>
  <w:style w:type="table" w:styleId="TableGrid">
    <w:name w:val="Table Grid"/>
    <w:basedOn w:val="TableNormal"/>
    <w:uiPriority w:val="59"/>
    <w:rsid w:val="00E23EC9"/>
    <w:pPr>
      <w:spacing w:after="0" w:line="240" w:lineRule="auto"/>
    </w:pPr>
    <w:rPr>
      <w:rFonts w:eastAsiaTheme="minorEastAsia"/>
      <w:sz w:val="24"/>
      <w:szCs w:val="24"/>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3EC9"/>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E23EC9"/>
    <w:rPr>
      <w:rFonts w:ascii="Segoe UI" w:hAnsi="Segoe UI" w:cs="Angsana New"/>
      <w:sz w:val="18"/>
      <w:szCs w:val="22"/>
    </w:rPr>
  </w:style>
  <w:style w:type="paragraph" w:styleId="TOC2">
    <w:name w:val="toc 2"/>
    <w:basedOn w:val="Normal"/>
    <w:next w:val="Normal"/>
    <w:autoRedefine/>
    <w:uiPriority w:val="39"/>
    <w:unhideWhenUsed/>
    <w:rsid w:val="00FC3851"/>
    <w:pPr>
      <w:spacing w:after="100"/>
      <w:ind w:left="220"/>
    </w:pPr>
  </w:style>
  <w:style w:type="paragraph" w:styleId="CommentSubject">
    <w:name w:val="annotation subject"/>
    <w:basedOn w:val="CommentText"/>
    <w:next w:val="CommentText"/>
    <w:link w:val="CommentSubjectChar"/>
    <w:uiPriority w:val="99"/>
    <w:semiHidden/>
    <w:unhideWhenUsed/>
    <w:rsid w:val="008814EF"/>
    <w:pPr>
      <w:spacing w:after="16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8814EF"/>
    <w:rPr>
      <w:rFonts w:ascii="Arial" w:eastAsia="Arial" w:hAnsi="Arial" w:cs="Cordia New"/>
      <w:b/>
      <w:bCs/>
      <w:color w:val="000000"/>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cordova.io/"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B2511-488D-46E7-9187-F51858253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31</Pages>
  <Words>4031</Words>
  <Characters>22982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Tanadol</dc:creator>
  <cp:keywords/>
  <dc:description/>
  <cp:lastModifiedBy>SAMSUNG</cp:lastModifiedBy>
  <cp:revision>15</cp:revision>
  <dcterms:created xsi:type="dcterms:W3CDTF">2014-03-03T08:11:00Z</dcterms:created>
  <dcterms:modified xsi:type="dcterms:W3CDTF">2014-03-04T15:30:00Z</dcterms:modified>
</cp:coreProperties>
</file>